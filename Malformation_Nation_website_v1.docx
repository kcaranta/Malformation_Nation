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D29" w:rsidRDefault="00DD4D29" w:rsidP="00DD4D29">
      <w:pPr>
        <w:tabs>
          <w:tab w:val="left" w:pos="1800"/>
        </w:tabs>
        <w:spacing w:after="0" w:line="240" w:lineRule="auto"/>
        <w:jc w:val="center"/>
        <w:rPr>
          <w:rFonts w:ascii="Times New Roman" w:hAnsi="Times New Roman" w:cs="Times New Roman"/>
          <w:b/>
          <w:sz w:val="40"/>
          <w:szCs w:val="40"/>
        </w:rPr>
      </w:pPr>
      <w:r w:rsidRPr="00DD4D29">
        <w:rPr>
          <w:rFonts w:ascii="Times New Roman" w:hAnsi="Times New Roman" w:cs="Times New Roman"/>
          <w:b/>
          <w:sz w:val="40"/>
          <w:szCs w:val="40"/>
        </w:rPr>
        <w:t>Malformation Nation</w:t>
      </w:r>
    </w:p>
    <w:p w:rsidR="00DD4D29" w:rsidRDefault="00DD4D29" w:rsidP="00DD4D29">
      <w:pPr>
        <w:tabs>
          <w:tab w:val="left" w:pos="1800"/>
        </w:tabs>
        <w:spacing w:after="0" w:line="240" w:lineRule="auto"/>
        <w:jc w:val="center"/>
        <w:rPr>
          <w:rFonts w:ascii="Times New Roman" w:hAnsi="Times New Roman" w:cs="Times New Roman"/>
          <w:b/>
          <w:sz w:val="40"/>
          <w:szCs w:val="40"/>
        </w:rPr>
      </w:pPr>
    </w:p>
    <w:p w:rsidR="00DD4D29" w:rsidRPr="00F27EEF" w:rsidRDefault="00F27EEF" w:rsidP="00DD4D29">
      <w:pPr>
        <w:tabs>
          <w:tab w:val="left" w:pos="1800"/>
        </w:tabs>
        <w:spacing w:after="0" w:line="240" w:lineRule="auto"/>
        <w:jc w:val="center"/>
        <w:rPr>
          <w:rFonts w:ascii="Times New Roman" w:hAnsi="Times New Roman" w:cs="Times New Roman"/>
          <w:sz w:val="26"/>
          <w:szCs w:val="26"/>
        </w:rPr>
      </w:pPr>
      <w:r>
        <w:rPr>
          <w:rFonts w:ascii="Times New Roman" w:hAnsi="Times New Roman" w:cs="Times New Roman"/>
          <w:sz w:val="26"/>
          <w:szCs w:val="26"/>
          <w:u w:val="single"/>
        </w:rPr>
        <w:t>Home</w:t>
      </w:r>
      <w:r w:rsidRPr="00F27EEF">
        <w:rPr>
          <w:rFonts w:ascii="Times New Roman" w:hAnsi="Times New Roman" w:cs="Times New Roman"/>
          <w:sz w:val="26"/>
          <w:szCs w:val="26"/>
        </w:rPr>
        <w:t xml:space="preserve">     About Malformations</w:t>
      </w:r>
      <w:r w:rsidR="00DD4D29" w:rsidRPr="00F27EEF">
        <w:rPr>
          <w:rFonts w:ascii="Times New Roman" w:hAnsi="Times New Roman" w:cs="Times New Roman"/>
          <w:sz w:val="26"/>
          <w:szCs w:val="26"/>
        </w:rPr>
        <w:t xml:space="preserve">   </w:t>
      </w:r>
      <w:r>
        <w:rPr>
          <w:rFonts w:ascii="Times New Roman" w:hAnsi="Times New Roman" w:cs="Times New Roman"/>
          <w:sz w:val="26"/>
          <w:szCs w:val="26"/>
        </w:rPr>
        <w:t xml:space="preserve">  </w:t>
      </w:r>
      <w:r w:rsidRPr="00F27EEF">
        <w:rPr>
          <w:rFonts w:ascii="Times New Roman" w:hAnsi="Times New Roman" w:cs="Times New Roman"/>
          <w:sz w:val="26"/>
          <w:szCs w:val="26"/>
        </w:rPr>
        <w:t>Background</w:t>
      </w:r>
      <w:r>
        <w:rPr>
          <w:rFonts w:ascii="Times New Roman" w:hAnsi="Times New Roman" w:cs="Times New Roman"/>
          <w:sz w:val="26"/>
          <w:szCs w:val="26"/>
        </w:rPr>
        <w:t xml:space="preserve">     </w:t>
      </w:r>
      <w:r w:rsidRPr="00F27EEF">
        <w:rPr>
          <w:rFonts w:ascii="Times New Roman" w:hAnsi="Times New Roman" w:cs="Times New Roman"/>
          <w:sz w:val="26"/>
          <w:szCs w:val="26"/>
        </w:rPr>
        <w:t>Species Identificatio</w:t>
      </w:r>
      <w:r>
        <w:rPr>
          <w:rFonts w:ascii="Times New Roman" w:hAnsi="Times New Roman" w:cs="Times New Roman"/>
          <w:sz w:val="26"/>
          <w:szCs w:val="26"/>
        </w:rPr>
        <w:t xml:space="preserve">n     Report Data     Explore Data     </w:t>
      </w:r>
      <w:r w:rsidRPr="00F27EEF">
        <w:rPr>
          <w:rFonts w:ascii="Times New Roman" w:hAnsi="Times New Roman" w:cs="Times New Roman"/>
          <w:sz w:val="26"/>
          <w:szCs w:val="26"/>
        </w:rPr>
        <w:t>Educational Resources</w:t>
      </w:r>
    </w:p>
    <w:p w:rsidR="00DD4D29" w:rsidRPr="001A6787" w:rsidRDefault="00DD4D29" w:rsidP="00DD4D29">
      <w:pPr>
        <w:tabs>
          <w:tab w:val="left" w:pos="1800"/>
        </w:tabs>
        <w:spacing w:after="0" w:line="240" w:lineRule="auto"/>
        <w:jc w:val="center"/>
        <w:rPr>
          <w:rFonts w:ascii="Times New Roman" w:hAnsi="Times New Roman" w:cs="Times New Roman"/>
          <w:sz w:val="40"/>
          <w:szCs w:val="40"/>
        </w:rPr>
      </w:pPr>
    </w:p>
    <w:p w:rsidR="00DD4D29" w:rsidRPr="004173C6" w:rsidRDefault="00DD4D29" w:rsidP="00DD4D29">
      <w:pPr>
        <w:tabs>
          <w:tab w:val="left" w:pos="1800"/>
        </w:tabs>
        <w:spacing w:after="0" w:line="240" w:lineRule="auto"/>
        <w:jc w:val="center"/>
        <w:rPr>
          <w:rFonts w:ascii="Times New Roman" w:hAnsi="Times New Roman" w:cs="Times New Roman"/>
          <w:color w:val="808080" w:themeColor="background1" w:themeShade="80"/>
          <w:sz w:val="24"/>
          <w:szCs w:val="24"/>
        </w:rPr>
      </w:pPr>
      <w:r w:rsidRPr="004173C6">
        <w:rPr>
          <w:rFonts w:ascii="Times New Roman" w:hAnsi="Times New Roman" w:cs="Times New Roman"/>
          <w:color w:val="808080" w:themeColor="background1" w:themeShade="80"/>
          <w:sz w:val="24"/>
          <w:szCs w:val="24"/>
        </w:rPr>
        <w:t>[Placeholder for photo slide-show banner.]</w:t>
      </w:r>
    </w:p>
    <w:p w:rsidR="003B6F6A" w:rsidRDefault="001A6787" w:rsidP="00DD4D29">
      <w:pPr>
        <w:tabs>
          <w:tab w:val="left" w:pos="1800"/>
        </w:tabs>
        <w:spacing w:after="0" w:line="240" w:lineRule="auto"/>
        <w:jc w:val="center"/>
        <w:rPr>
          <w:rFonts w:ascii="Times New Roman" w:hAnsi="Times New Roman" w:cs="Times New Roman"/>
          <w:sz w:val="24"/>
          <w:szCs w:val="24"/>
        </w:rPr>
      </w:pPr>
      <w:r w:rsidRPr="00734D1C">
        <w:rPr>
          <w:rFonts w:ascii="Times New Roman" w:hAnsi="Times New Roman" w:cs="Times New Roman"/>
          <w:noProof/>
          <w:sz w:val="24"/>
          <w:szCs w:val="24"/>
        </w:rPr>
        <mc:AlternateContent>
          <mc:Choice Requires="wps">
            <w:drawing>
              <wp:anchor distT="0" distB="0" distL="114300" distR="114300" simplePos="0" relativeHeight="251661312" behindDoc="1" locked="0" layoutInCell="1" allowOverlap="1" wp14:anchorId="2406D154" wp14:editId="3499465A">
                <wp:simplePos x="0" y="0"/>
                <wp:positionH relativeFrom="column">
                  <wp:posOffset>6770370</wp:posOffset>
                </wp:positionH>
                <wp:positionV relativeFrom="paragraph">
                  <wp:posOffset>759460</wp:posOffset>
                </wp:positionV>
                <wp:extent cx="2298700" cy="1403985"/>
                <wp:effectExtent l="0" t="0" r="25400" b="14605"/>
                <wp:wrapTight wrapText="bothSides">
                  <wp:wrapPolygon edited="0">
                    <wp:start x="0" y="0"/>
                    <wp:lineTo x="0" y="21579"/>
                    <wp:lineTo x="21660" y="21579"/>
                    <wp:lineTo x="21660"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700" cy="1403985"/>
                        </a:xfrm>
                        <a:prstGeom prst="rect">
                          <a:avLst/>
                        </a:prstGeom>
                        <a:solidFill>
                          <a:schemeClr val="bg1">
                            <a:lumMod val="95000"/>
                          </a:schemeClr>
                        </a:solidFill>
                        <a:ln w="9525">
                          <a:solidFill>
                            <a:srgbClr val="000000"/>
                          </a:solidFill>
                          <a:miter lim="800000"/>
                          <a:headEnd/>
                          <a:tailEnd/>
                        </a:ln>
                      </wps:spPr>
                      <wps:txbx>
                        <w:txbxContent>
                          <w:p w:rsidR="003B6F6A" w:rsidRDefault="003B6F6A" w:rsidP="003B6F6A">
                            <w:pPr>
                              <w:tabs>
                                <w:tab w:val="left" w:pos="1800"/>
                              </w:tabs>
                              <w:spacing w:after="0" w:line="240" w:lineRule="auto"/>
                              <w:ind w:left="180"/>
                              <w:rPr>
                                <w:rFonts w:ascii="Times New Roman" w:hAnsi="Times New Roman" w:cs="Times New Roman"/>
                                <w:b/>
                                <w:sz w:val="24"/>
                                <w:szCs w:val="24"/>
                              </w:rPr>
                            </w:pPr>
                            <w:r>
                              <w:rPr>
                                <w:rFonts w:ascii="Times New Roman" w:hAnsi="Times New Roman" w:cs="Times New Roman"/>
                                <w:b/>
                                <w:sz w:val="24"/>
                                <w:szCs w:val="24"/>
                              </w:rPr>
                              <w:t xml:space="preserve">Have you found a frog, toad or salamander that has extra or missing legs, missing eye or jaw, or looks otherwise deformed, “mutated”, or abnormal? </w:t>
                            </w:r>
                          </w:p>
                          <w:p w:rsidR="003B6F6A" w:rsidRDefault="003B6F6A" w:rsidP="003B6F6A">
                            <w:pPr>
                              <w:tabs>
                                <w:tab w:val="left" w:pos="1800"/>
                              </w:tabs>
                              <w:spacing w:after="0" w:line="240" w:lineRule="auto"/>
                              <w:ind w:left="180"/>
                              <w:rPr>
                                <w:rFonts w:ascii="Times New Roman" w:hAnsi="Times New Roman" w:cs="Times New Roman"/>
                                <w:b/>
                                <w:sz w:val="24"/>
                                <w:szCs w:val="24"/>
                              </w:rPr>
                            </w:pPr>
                          </w:p>
                          <w:p w:rsidR="003B6F6A" w:rsidRPr="00BF3157" w:rsidRDefault="003B6F6A" w:rsidP="003B6F6A">
                            <w:pPr>
                              <w:tabs>
                                <w:tab w:val="left" w:pos="1800"/>
                              </w:tabs>
                              <w:spacing w:after="0" w:line="240" w:lineRule="auto"/>
                              <w:ind w:left="180"/>
                              <w:rPr>
                                <w:rFonts w:ascii="Times New Roman" w:hAnsi="Times New Roman" w:cs="Times New Roman"/>
                                <w:sz w:val="24"/>
                                <w:szCs w:val="24"/>
                              </w:rPr>
                            </w:pPr>
                            <w:r w:rsidRPr="005C47AE">
                              <w:rPr>
                                <w:rFonts w:ascii="Times New Roman" w:hAnsi="Times New Roman" w:cs="Times New Roman"/>
                                <w:sz w:val="24"/>
                                <w:szCs w:val="24"/>
                              </w:rPr>
                              <w:t>If so, we</w:t>
                            </w:r>
                            <w:r>
                              <w:rPr>
                                <w:rFonts w:ascii="Times New Roman" w:hAnsi="Times New Roman" w:cs="Times New Roman"/>
                                <w:sz w:val="24"/>
                                <w:szCs w:val="24"/>
                              </w:rPr>
                              <w:t xml:space="preserve"> encourage you to report your sightings using the </w:t>
                            </w:r>
                            <w:r w:rsidRPr="00BF3157">
                              <w:rPr>
                                <w:rFonts w:ascii="Times New Roman" w:hAnsi="Times New Roman" w:cs="Times New Roman"/>
                                <w:sz w:val="24"/>
                                <w:szCs w:val="24"/>
                              </w:rPr>
                              <w:t xml:space="preserve">online reporting forms on our </w:t>
                            </w:r>
                            <w:hyperlink r:id="rId8" w:history="1">
                              <w:r w:rsidRPr="00BF3157">
                                <w:rPr>
                                  <w:rStyle w:val="Hyperlink"/>
                                  <w:rFonts w:ascii="Times New Roman" w:hAnsi="Times New Roman" w:cs="Times New Roman"/>
                                  <w:sz w:val="24"/>
                                  <w:szCs w:val="24"/>
                                </w:rPr>
                                <w:t>“Malformation Nation” FieldScope</w:t>
                              </w:r>
                            </w:hyperlink>
                            <w:r w:rsidRPr="00BF3157">
                              <w:rPr>
                                <w:rFonts w:ascii="Times New Roman" w:hAnsi="Times New Roman" w:cs="Times New Roman"/>
                                <w:sz w:val="24"/>
                                <w:szCs w:val="24"/>
                              </w:rPr>
                              <w:t xml:space="preserve"> page, sponsored by the National Geographic Society. </w:t>
                            </w:r>
                            <w:r w:rsidR="00350B4F" w:rsidRPr="001874D0">
                              <w:rPr>
                                <w:rFonts w:ascii="Times New Roman" w:hAnsi="Times New Roman" w:cs="Times New Roman"/>
                                <w:sz w:val="24"/>
                                <w:szCs w:val="24"/>
                              </w:rPr>
                              <w:t xml:space="preserve">See the </w:t>
                            </w:r>
                            <w:hyperlink w:anchor="Report_Data" w:history="1">
                              <w:r w:rsidR="00350B4F" w:rsidRPr="001874D0">
                                <w:rPr>
                                  <w:rStyle w:val="Hyperlink"/>
                                  <w:rFonts w:ascii="Times New Roman" w:hAnsi="Times New Roman" w:cs="Times New Roman"/>
                                  <w:sz w:val="24"/>
                                  <w:szCs w:val="24"/>
                                </w:rPr>
                                <w:t>Report Data</w:t>
                              </w:r>
                            </w:hyperlink>
                            <w:r w:rsidR="00350B4F" w:rsidRPr="001874D0">
                              <w:rPr>
                                <w:rFonts w:ascii="Times New Roman" w:hAnsi="Times New Roman" w:cs="Times New Roman"/>
                                <w:sz w:val="24"/>
                                <w:szCs w:val="24"/>
                              </w:rPr>
                              <w:t xml:space="preserve"> tab</w:t>
                            </w:r>
                            <w:r w:rsidR="00350B4F">
                              <w:rPr>
                                <w:rFonts w:ascii="Times New Roman" w:hAnsi="Times New Roman" w:cs="Times New Roman"/>
                                <w:sz w:val="24"/>
                                <w:szCs w:val="24"/>
                              </w:rPr>
                              <w:t xml:space="preserve"> for data collection forms and instructions.</w:t>
                            </w:r>
                          </w:p>
                          <w:p w:rsidR="003B6F6A" w:rsidRDefault="003B6F6A" w:rsidP="003B6F6A">
                            <w:pPr>
                              <w:tabs>
                                <w:tab w:val="left" w:pos="1800"/>
                              </w:tabs>
                              <w:spacing w:after="0" w:line="240" w:lineRule="auto"/>
                              <w:ind w:left="180"/>
                              <w:rPr>
                                <w:rFonts w:ascii="Times New Roman" w:hAnsi="Times New Roman" w:cs="Times New Roman"/>
                                <w:sz w:val="24"/>
                                <w:szCs w:val="24"/>
                              </w:rPr>
                            </w:pPr>
                          </w:p>
                          <w:p w:rsidR="003B6F6A" w:rsidRDefault="003B6F6A" w:rsidP="003B6F6A">
                            <w:pPr>
                              <w:tabs>
                                <w:tab w:val="left" w:pos="1800"/>
                              </w:tabs>
                              <w:spacing w:after="0" w:line="240" w:lineRule="auto"/>
                              <w:ind w:left="180"/>
                            </w:pPr>
                            <w:r w:rsidRPr="001B7D2E">
                              <w:rPr>
                                <w:rFonts w:ascii="Times New Roman" w:hAnsi="Times New Roman" w:cs="Times New Roman"/>
                                <w:sz w:val="24"/>
                                <w:szCs w:val="24"/>
                              </w:rPr>
                              <w:t xml:space="preserve">There, you can also get information on the extent of malformation reports received to date, including geographic distribution, information </w:t>
                            </w:r>
                            <w:r>
                              <w:rPr>
                                <w:rFonts w:ascii="Times New Roman" w:hAnsi="Times New Roman" w:cs="Times New Roman"/>
                                <w:sz w:val="24"/>
                                <w:szCs w:val="24"/>
                              </w:rPr>
                              <w:t>on the types of malformations found and species affected in each area.</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33.1pt;margin-top:59.8pt;width:181pt;height:110.55pt;z-index:-2516551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" fillcolor="#f2f2f2 [3052]">
                <v:textbox style="mso-fit-shape-to-text:t">
                  <w:txbxContent>
                    <w:p w:rsidR="003B6F6A" w:rsidRDefault="003B6F6A" w:rsidP="003B6F6A">
                      <w:pPr>
                        <w:tabs>
                          <w:tab w:val="left" w:pos="1800"/>
                        </w:tabs>
                        <w:spacing w:after="0" w:line="240" w:lineRule="auto"/>
                        <w:ind w:left="180"/>
                        <w:rPr>
                          <w:rFonts w:ascii="Times New Roman" w:hAnsi="Times New Roman" w:cs="Times New Roman"/>
                          <w:b/>
                          <w:sz w:val="24"/>
                          <w:szCs w:val="24"/>
                        </w:rPr>
                      </w:pPr>
                      <w:r>
                        <w:rPr>
                          <w:rFonts w:ascii="Times New Roman" w:hAnsi="Times New Roman" w:cs="Times New Roman"/>
                          <w:b/>
                          <w:sz w:val="24"/>
                          <w:szCs w:val="24"/>
                        </w:rPr>
                        <w:t xml:space="preserve">Have you found a frog, toad or salamander that has extra or missing legs, missing eye or jaw, or looks otherwise deformed, “mutated”, or abnormal? </w:t>
                      </w:r>
                    </w:p>
                    <w:p w:rsidR="003B6F6A" w:rsidRDefault="003B6F6A" w:rsidP="003B6F6A">
                      <w:pPr>
                        <w:tabs>
                          <w:tab w:val="left" w:pos="1800"/>
                        </w:tabs>
                        <w:spacing w:after="0" w:line="240" w:lineRule="auto"/>
                        <w:ind w:left="180"/>
                        <w:rPr>
                          <w:rFonts w:ascii="Times New Roman" w:hAnsi="Times New Roman" w:cs="Times New Roman"/>
                          <w:b/>
                          <w:sz w:val="24"/>
                          <w:szCs w:val="24"/>
                        </w:rPr>
                      </w:pPr>
                    </w:p>
                    <w:p w:rsidR="003B6F6A" w:rsidRPr="00BF3157" w:rsidRDefault="003B6F6A" w:rsidP="003B6F6A">
                      <w:pPr>
                        <w:tabs>
                          <w:tab w:val="left" w:pos="1800"/>
                        </w:tabs>
                        <w:spacing w:after="0" w:line="240" w:lineRule="auto"/>
                        <w:ind w:left="180"/>
                        <w:rPr>
                          <w:rFonts w:ascii="Times New Roman" w:hAnsi="Times New Roman" w:cs="Times New Roman"/>
                          <w:sz w:val="24"/>
                          <w:szCs w:val="24"/>
                        </w:rPr>
                      </w:pPr>
                      <w:r w:rsidRPr="005C47AE">
                        <w:rPr>
                          <w:rFonts w:ascii="Times New Roman" w:hAnsi="Times New Roman" w:cs="Times New Roman"/>
                          <w:sz w:val="24"/>
                          <w:szCs w:val="24"/>
                        </w:rPr>
                        <w:t>If so, we</w:t>
                      </w:r>
                      <w:r>
                        <w:rPr>
                          <w:rFonts w:ascii="Times New Roman" w:hAnsi="Times New Roman" w:cs="Times New Roman"/>
                          <w:sz w:val="24"/>
                          <w:szCs w:val="24"/>
                        </w:rPr>
                        <w:t xml:space="preserve"> encourage you to report your sightings using the </w:t>
                      </w:r>
                      <w:r w:rsidRPr="00BF3157">
                        <w:rPr>
                          <w:rFonts w:ascii="Times New Roman" w:hAnsi="Times New Roman" w:cs="Times New Roman"/>
                          <w:sz w:val="24"/>
                          <w:szCs w:val="24"/>
                        </w:rPr>
                        <w:t xml:space="preserve">online reporting forms on our </w:t>
                      </w:r>
                      <w:hyperlink r:id="rId9" w:history="1">
                        <w:r w:rsidRPr="00BF3157">
                          <w:rPr>
                            <w:rStyle w:val="Hyperlink"/>
                            <w:rFonts w:ascii="Times New Roman" w:hAnsi="Times New Roman" w:cs="Times New Roman"/>
                            <w:sz w:val="24"/>
                            <w:szCs w:val="24"/>
                          </w:rPr>
                          <w:t>“Malformation Nation” FieldScope</w:t>
                        </w:r>
                      </w:hyperlink>
                      <w:r w:rsidRPr="00BF3157">
                        <w:rPr>
                          <w:rFonts w:ascii="Times New Roman" w:hAnsi="Times New Roman" w:cs="Times New Roman"/>
                          <w:sz w:val="24"/>
                          <w:szCs w:val="24"/>
                        </w:rPr>
                        <w:t xml:space="preserve"> page, sponsored by the National Geographic Society. </w:t>
                      </w:r>
                      <w:r w:rsidR="00350B4F" w:rsidRPr="001874D0">
                        <w:rPr>
                          <w:rFonts w:ascii="Times New Roman" w:hAnsi="Times New Roman" w:cs="Times New Roman"/>
                          <w:sz w:val="24"/>
                          <w:szCs w:val="24"/>
                        </w:rPr>
                        <w:t xml:space="preserve">See the </w:t>
                      </w:r>
                      <w:hyperlink w:anchor="Report_Data" w:history="1">
                        <w:r w:rsidR="00350B4F" w:rsidRPr="001874D0">
                          <w:rPr>
                            <w:rStyle w:val="Hyperlink"/>
                            <w:rFonts w:ascii="Times New Roman" w:hAnsi="Times New Roman" w:cs="Times New Roman"/>
                            <w:sz w:val="24"/>
                            <w:szCs w:val="24"/>
                          </w:rPr>
                          <w:t>Report Data</w:t>
                        </w:r>
                      </w:hyperlink>
                      <w:r w:rsidR="00350B4F" w:rsidRPr="001874D0">
                        <w:rPr>
                          <w:rFonts w:ascii="Times New Roman" w:hAnsi="Times New Roman" w:cs="Times New Roman"/>
                          <w:sz w:val="24"/>
                          <w:szCs w:val="24"/>
                        </w:rPr>
                        <w:t xml:space="preserve"> tab</w:t>
                      </w:r>
                      <w:r w:rsidR="00350B4F">
                        <w:rPr>
                          <w:rFonts w:ascii="Times New Roman" w:hAnsi="Times New Roman" w:cs="Times New Roman"/>
                          <w:sz w:val="24"/>
                          <w:szCs w:val="24"/>
                        </w:rPr>
                        <w:t xml:space="preserve"> for data collection forms and instructions.</w:t>
                      </w:r>
                    </w:p>
                    <w:p w:rsidR="003B6F6A" w:rsidRDefault="003B6F6A" w:rsidP="003B6F6A">
                      <w:pPr>
                        <w:tabs>
                          <w:tab w:val="left" w:pos="1800"/>
                        </w:tabs>
                        <w:spacing w:after="0" w:line="240" w:lineRule="auto"/>
                        <w:ind w:left="180"/>
                        <w:rPr>
                          <w:rFonts w:ascii="Times New Roman" w:hAnsi="Times New Roman" w:cs="Times New Roman"/>
                          <w:sz w:val="24"/>
                          <w:szCs w:val="24"/>
                        </w:rPr>
                      </w:pPr>
                    </w:p>
                    <w:p w:rsidR="003B6F6A" w:rsidRDefault="003B6F6A" w:rsidP="003B6F6A">
                      <w:pPr>
                        <w:tabs>
                          <w:tab w:val="left" w:pos="1800"/>
                        </w:tabs>
                        <w:spacing w:after="0" w:line="240" w:lineRule="auto"/>
                        <w:ind w:left="180"/>
                      </w:pPr>
                      <w:r w:rsidRPr="001B7D2E">
                        <w:rPr>
                          <w:rFonts w:ascii="Times New Roman" w:hAnsi="Times New Roman" w:cs="Times New Roman"/>
                          <w:sz w:val="24"/>
                          <w:szCs w:val="24"/>
                        </w:rPr>
                        <w:t xml:space="preserve">There, you can also get information on the extent of malformation reports received to date, including geographic distribution, information </w:t>
                      </w:r>
                      <w:r>
                        <w:rPr>
                          <w:rFonts w:ascii="Times New Roman" w:hAnsi="Times New Roman" w:cs="Times New Roman"/>
                          <w:sz w:val="24"/>
                          <w:szCs w:val="24"/>
                        </w:rPr>
                        <w:t>on the types of malformations found and species affected in each area.</w:t>
                      </w:r>
                    </w:p>
                  </w:txbxContent>
                </v:textbox>
                <w10:wrap type="tight"/>
              </v:shape>
            </w:pict>
          </mc:Fallback>
        </mc:AlternateContent>
      </w:r>
      <w:r w:rsidRPr="003B6F6A">
        <w:rPr>
          <w:rFonts w:ascii="Times New Roman" w:hAnsi="Times New Roman" w:cs="Times New Roman"/>
          <w:b/>
          <w:noProof/>
          <w:sz w:val="24"/>
          <w:szCs w:val="24"/>
        </w:rPr>
        <mc:AlternateContent>
          <mc:Choice Requires="wps">
            <w:drawing>
              <wp:anchor distT="0" distB="0" distL="114300" distR="114300" simplePos="0" relativeHeight="251663360" behindDoc="1" locked="0" layoutInCell="1" allowOverlap="1" wp14:anchorId="71894C9F" wp14:editId="3B4D6ACB">
                <wp:simplePos x="0" y="0"/>
                <wp:positionH relativeFrom="column">
                  <wp:posOffset>6770370</wp:posOffset>
                </wp:positionH>
                <wp:positionV relativeFrom="paragraph">
                  <wp:posOffset>111760</wp:posOffset>
                </wp:positionV>
                <wp:extent cx="2298700" cy="1403985"/>
                <wp:effectExtent l="0" t="0" r="25400" b="25400"/>
                <wp:wrapTight wrapText="bothSides">
                  <wp:wrapPolygon edited="0">
                    <wp:start x="0" y="0"/>
                    <wp:lineTo x="0" y="21904"/>
                    <wp:lineTo x="21660" y="21904"/>
                    <wp:lineTo x="21660"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700" cy="1403985"/>
                        </a:xfrm>
                        <a:prstGeom prst="rect">
                          <a:avLst/>
                        </a:prstGeom>
                        <a:solidFill>
                          <a:srgbClr val="FFFFFF"/>
                        </a:solidFill>
                        <a:ln w="9525">
                          <a:solidFill>
                            <a:srgbClr val="000000"/>
                          </a:solidFill>
                          <a:miter lim="800000"/>
                          <a:headEnd/>
                          <a:tailEnd/>
                        </a:ln>
                      </wps:spPr>
                      <wps:txbx>
                        <w:txbxContent>
                          <w:p w:rsidR="00471A5A" w:rsidRPr="00E65B50" w:rsidRDefault="00471A5A" w:rsidP="00471A5A">
                            <w:pPr>
                              <w:tabs>
                                <w:tab w:val="left" w:pos="1800"/>
                              </w:tabs>
                              <w:spacing w:after="0" w:line="240" w:lineRule="auto"/>
                              <w:ind w:left="180"/>
                              <w:jc w:val="center"/>
                            </w:pPr>
                            <w:r w:rsidRPr="00E65B50">
                              <w:rPr>
                                <w:rFonts w:ascii="Times New Roman" w:hAnsi="Times New Roman" w:cs="Times New Roman"/>
                                <w:sz w:val="24"/>
                                <w:szCs w:val="24"/>
                              </w:rPr>
                              <w:t>[</w:t>
                            </w:r>
                            <w:r w:rsidR="00E65B50">
                              <w:rPr>
                                <w:rFonts w:ascii="Times New Roman" w:hAnsi="Times New Roman" w:cs="Times New Roman"/>
                                <w:sz w:val="24"/>
                                <w:szCs w:val="24"/>
                              </w:rPr>
                              <w:t>Place</w:t>
                            </w:r>
                            <w:r w:rsidRPr="00E65B50">
                              <w:rPr>
                                <w:rFonts w:ascii="Times New Roman" w:hAnsi="Times New Roman" w:cs="Times New Roman"/>
                                <w:sz w:val="24"/>
                                <w:szCs w:val="24"/>
                              </w:rPr>
                              <w:t xml:space="preserve">holder for </w:t>
                            </w:r>
                            <w:r w:rsidR="00B26095">
                              <w:rPr>
                                <w:rFonts w:ascii="Times New Roman" w:hAnsi="Times New Roman" w:cs="Times New Roman"/>
                                <w:sz w:val="24"/>
                                <w:szCs w:val="24"/>
                              </w:rPr>
                              <w:t>“What’s with the frogs?”</w:t>
                            </w:r>
                            <w:r w:rsidRPr="00E65B50">
                              <w:rPr>
                                <w:rFonts w:ascii="Times New Roman" w:hAnsi="Times New Roman" w:cs="Times New Roman"/>
                                <w:sz w:val="24"/>
                                <w:szCs w:val="24"/>
                              </w:rPr>
                              <w:t xml:space="preserve"> video.]</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533.1pt;margin-top:8.8pt;width:181pt;height:110.55pt;z-index:-2516531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">
                <v:textbox style="mso-fit-shape-to-text:t">
                  <w:txbxContent>
                    <w:p w:rsidR="00471A5A" w:rsidRPr="00E65B50" w:rsidRDefault="00471A5A" w:rsidP="00471A5A">
                      <w:pPr>
                        <w:tabs>
                          <w:tab w:val="left" w:pos="1800"/>
                        </w:tabs>
                        <w:spacing w:after="0" w:line="240" w:lineRule="auto"/>
                        <w:ind w:left="180"/>
                        <w:jc w:val="center"/>
                      </w:pPr>
                      <w:r w:rsidRPr="00E65B50">
                        <w:rPr>
                          <w:rFonts w:ascii="Times New Roman" w:hAnsi="Times New Roman" w:cs="Times New Roman"/>
                          <w:sz w:val="24"/>
                          <w:szCs w:val="24"/>
                        </w:rPr>
                        <w:t>[</w:t>
                      </w:r>
                      <w:r w:rsidR="00E65B50">
                        <w:rPr>
                          <w:rFonts w:ascii="Times New Roman" w:hAnsi="Times New Roman" w:cs="Times New Roman"/>
                          <w:sz w:val="24"/>
                          <w:szCs w:val="24"/>
                        </w:rPr>
                        <w:t>Place</w:t>
                      </w:r>
                      <w:r w:rsidRPr="00E65B50">
                        <w:rPr>
                          <w:rFonts w:ascii="Times New Roman" w:hAnsi="Times New Roman" w:cs="Times New Roman"/>
                          <w:sz w:val="24"/>
                          <w:szCs w:val="24"/>
                        </w:rPr>
                        <w:t xml:space="preserve">holder for </w:t>
                      </w:r>
                      <w:r w:rsidR="00B26095">
                        <w:rPr>
                          <w:rFonts w:ascii="Times New Roman" w:hAnsi="Times New Roman" w:cs="Times New Roman"/>
                          <w:sz w:val="24"/>
                          <w:szCs w:val="24"/>
                        </w:rPr>
                        <w:t>“What’s with the frogs?”</w:t>
                      </w:r>
                      <w:r w:rsidRPr="00E65B50">
                        <w:rPr>
                          <w:rFonts w:ascii="Times New Roman" w:hAnsi="Times New Roman" w:cs="Times New Roman"/>
                          <w:sz w:val="24"/>
                          <w:szCs w:val="24"/>
                        </w:rPr>
                        <w:t xml:space="preserve"> video.]</w:t>
                      </w:r>
                    </w:p>
                  </w:txbxContent>
                </v:textbox>
                <w10:wrap type="tight"/>
              </v:shape>
            </w:pict>
          </mc:Fallback>
        </mc:AlternateContent>
      </w:r>
    </w:p>
    <w:p w:rsidR="001A6787" w:rsidRPr="001A6787" w:rsidRDefault="001A6787" w:rsidP="00DD4D29">
      <w:pPr>
        <w:tabs>
          <w:tab w:val="left" w:pos="1800"/>
        </w:tabs>
        <w:spacing w:after="0" w:line="240" w:lineRule="auto"/>
        <w:jc w:val="center"/>
        <w:rPr>
          <w:rFonts w:ascii="Times New Roman" w:hAnsi="Times New Roman" w:cs="Times New Roman"/>
          <w:sz w:val="16"/>
          <w:szCs w:val="16"/>
        </w:rPr>
      </w:pPr>
    </w:p>
    <w:p w:rsidR="00DD4D29" w:rsidRDefault="006C05C4" w:rsidP="006C05C4">
      <w:pPr>
        <w:tabs>
          <w:tab w:val="left" w:pos="1800"/>
        </w:tabs>
        <w:spacing w:after="0" w:line="240" w:lineRule="auto"/>
        <w:rPr>
          <w:rFonts w:ascii="Times New Roman" w:hAnsi="Times New Roman" w:cs="Times New Roman"/>
          <w:b/>
          <w:sz w:val="28"/>
          <w:szCs w:val="28"/>
        </w:rPr>
      </w:pPr>
      <w:r>
        <w:rPr>
          <w:rFonts w:ascii="Times New Roman" w:hAnsi="Times New Roman" w:cs="Times New Roman"/>
          <w:b/>
          <w:sz w:val="28"/>
          <w:szCs w:val="28"/>
        </w:rPr>
        <w:t>Amphibian Malformations</w:t>
      </w:r>
    </w:p>
    <w:p w:rsidR="006C05C4" w:rsidRDefault="006C05C4" w:rsidP="006C05C4">
      <w:pPr>
        <w:tabs>
          <w:tab w:val="left" w:pos="1800"/>
        </w:tabs>
        <w:spacing w:after="0" w:line="240" w:lineRule="auto"/>
        <w:rPr>
          <w:rFonts w:ascii="Times New Roman" w:hAnsi="Times New Roman" w:cs="Times New Roman"/>
          <w:b/>
          <w:sz w:val="28"/>
          <w:szCs w:val="28"/>
        </w:rPr>
      </w:pPr>
    </w:p>
    <w:p w:rsidR="0046573B" w:rsidRPr="007153A5" w:rsidRDefault="00734D1C" w:rsidP="000C3301">
      <w:pPr>
        <w:tabs>
          <w:tab w:val="left" w:pos="1800"/>
        </w:tabs>
        <w:spacing w:after="0" w:line="240" w:lineRule="auto"/>
        <w:ind w:left="360"/>
        <w:rPr>
          <w:rFonts w:ascii="Times New Roman" w:hAnsi="Times New Roman" w:cs="Times New Roman"/>
          <w:sz w:val="24"/>
          <w:szCs w:val="24"/>
        </w:rPr>
      </w:pPr>
      <w:r w:rsidRPr="00734D1C">
        <w:rPr>
          <w:rFonts w:ascii="Times New Roman" w:hAnsi="Times New Roman" w:cs="Times New Roman"/>
          <w:noProof/>
          <w:sz w:val="24"/>
          <w:szCs w:val="24"/>
        </w:rPr>
        <w:t>Recent reports of amphibian declines and frog malformations have caused great concern among the public and scientific communties.</w:t>
      </w:r>
      <w:r w:rsidR="0046573B" w:rsidRPr="00734D1C">
        <w:rPr>
          <w:rFonts w:ascii="Times New Roman" w:hAnsi="Times New Roman" w:cs="Times New Roman"/>
          <w:sz w:val="24"/>
          <w:szCs w:val="24"/>
        </w:rPr>
        <w:t xml:space="preserve"> </w:t>
      </w:r>
      <w:r w:rsidR="00A765A9">
        <w:rPr>
          <w:rFonts w:ascii="Times New Roman" w:hAnsi="Times New Roman" w:cs="Times New Roman"/>
          <w:sz w:val="24"/>
          <w:szCs w:val="24"/>
        </w:rPr>
        <w:t xml:space="preserve">Multiple limbs, missing limbs, and facial abnormalities are striking hallmarks of the developmental malformations seen in these frogs (see </w:t>
      </w:r>
      <w:hyperlink r:id="rId10" w:history="1">
        <w:r w:rsidR="00C4291A" w:rsidRPr="00416F6C">
          <w:rPr>
            <w:rStyle w:val="Hyperlink"/>
            <w:rFonts w:ascii="Times New Roman" w:hAnsi="Times New Roman" w:cs="Times New Roman"/>
            <w:i/>
            <w:sz w:val="24"/>
            <w:szCs w:val="24"/>
          </w:rPr>
          <w:t>Malfor</w:t>
        </w:r>
        <w:r w:rsidR="00C4291A" w:rsidRPr="00416F6C">
          <w:rPr>
            <w:rStyle w:val="Hyperlink"/>
            <w:rFonts w:ascii="Times New Roman" w:hAnsi="Times New Roman" w:cs="Times New Roman"/>
            <w:i/>
            <w:sz w:val="24"/>
            <w:szCs w:val="24"/>
          </w:rPr>
          <w:t>m</w:t>
        </w:r>
        <w:r w:rsidR="00C4291A" w:rsidRPr="00416F6C">
          <w:rPr>
            <w:rStyle w:val="Hyperlink"/>
            <w:rFonts w:ascii="Times New Roman" w:hAnsi="Times New Roman" w:cs="Times New Roman"/>
            <w:i/>
            <w:sz w:val="24"/>
            <w:szCs w:val="24"/>
          </w:rPr>
          <w:t>ation Gallery</w:t>
        </w:r>
      </w:hyperlink>
      <w:r w:rsidR="00A765A9">
        <w:rPr>
          <w:rFonts w:ascii="Times New Roman" w:hAnsi="Times New Roman" w:cs="Times New Roman"/>
          <w:sz w:val="24"/>
          <w:szCs w:val="24"/>
        </w:rPr>
        <w:t xml:space="preserve">). </w:t>
      </w:r>
      <w:r w:rsidR="0046573B">
        <w:rPr>
          <w:rFonts w:ascii="Times New Roman" w:hAnsi="Times New Roman" w:cs="Times New Roman"/>
          <w:sz w:val="24"/>
          <w:szCs w:val="24"/>
        </w:rPr>
        <w:t xml:space="preserve">Although amphibian abnormalities have been addressed in the scientific literature for some time, it was </w:t>
      </w:r>
      <w:r w:rsidR="00E65B50">
        <w:rPr>
          <w:rFonts w:ascii="Times New Roman" w:hAnsi="Times New Roman" w:cs="Times New Roman"/>
          <w:sz w:val="24"/>
          <w:szCs w:val="24"/>
        </w:rPr>
        <w:t xml:space="preserve">not until </w:t>
      </w:r>
      <w:r w:rsidR="0056611C">
        <w:rPr>
          <w:rFonts w:ascii="Times New Roman" w:hAnsi="Times New Roman" w:cs="Times New Roman"/>
          <w:sz w:val="24"/>
          <w:szCs w:val="24"/>
        </w:rPr>
        <w:t>1996</w:t>
      </w:r>
      <w:r w:rsidR="008B13D0">
        <w:rPr>
          <w:rFonts w:ascii="Times New Roman" w:hAnsi="Times New Roman" w:cs="Times New Roman"/>
          <w:sz w:val="24"/>
          <w:szCs w:val="24"/>
        </w:rPr>
        <w:t xml:space="preserve">—when </w:t>
      </w:r>
      <w:r w:rsidR="00E65B50">
        <w:rPr>
          <w:rFonts w:ascii="Times New Roman" w:hAnsi="Times New Roman" w:cs="Times New Roman"/>
          <w:sz w:val="24"/>
          <w:szCs w:val="24"/>
        </w:rPr>
        <w:t xml:space="preserve">a </w:t>
      </w:r>
      <w:r w:rsidR="0056611C">
        <w:rPr>
          <w:rFonts w:ascii="Times New Roman" w:hAnsi="Times New Roman" w:cs="Times New Roman"/>
          <w:sz w:val="24"/>
          <w:szCs w:val="24"/>
        </w:rPr>
        <w:t xml:space="preserve">group of Minnesota </w:t>
      </w:r>
      <w:r w:rsidR="0046573B">
        <w:rPr>
          <w:rFonts w:ascii="Times New Roman" w:hAnsi="Times New Roman" w:cs="Times New Roman"/>
          <w:sz w:val="24"/>
          <w:szCs w:val="24"/>
        </w:rPr>
        <w:t xml:space="preserve">middle </w:t>
      </w:r>
      <w:r w:rsidR="0056611C">
        <w:rPr>
          <w:rFonts w:ascii="Times New Roman" w:hAnsi="Times New Roman" w:cs="Times New Roman"/>
          <w:sz w:val="24"/>
          <w:szCs w:val="24"/>
        </w:rPr>
        <w:t xml:space="preserve">school </w:t>
      </w:r>
      <w:r w:rsidR="0046573B">
        <w:rPr>
          <w:rFonts w:ascii="Times New Roman" w:hAnsi="Times New Roman" w:cs="Times New Roman"/>
          <w:sz w:val="24"/>
          <w:szCs w:val="24"/>
        </w:rPr>
        <w:t xml:space="preserve">students </w:t>
      </w:r>
      <w:r w:rsidR="00E65B50">
        <w:rPr>
          <w:rFonts w:ascii="Times New Roman" w:hAnsi="Times New Roman" w:cs="Times New Roman"/>
          <w:sz w:val="24"/>
          <w:szCs w:val="24"/>
        </w:rPr>
        <w:t xml:space="preserve">visited a local pond during a field trip and </w:t>
      </w:r>
      <w:r w:rsidR="0046573B">
        <w:rPr>
          <w:rFonts w:ascii="Times New Roman" w:hAnsi="Times New Roman" w:cs="Times New Roman"/>
          <w:sz w:val="24"/>
          <w:szCs w:val="24"/>
        </w:rPr>
        <w:t xml:space="preserve">discovered large </w:t>
      </w:r>
      <w:r w:rsidR="0046573B" w:rsidRPr="00B24290">
        <w:rPr>
          <w:rFonts w:ascii="Times New Roman" w:hAnsi="Times New Roman" w:cs="Times New Roman"/>
          <w:sz w:val="24"/>
          <w:szCs w:val="24"/>
        </w:rPr>
        <w:t>numbers of abnormal frogs</w:t>
      </w:r>
      <w:r w:rsidR="008B13D0">
        <w:rPr>
          <w:rFonts w:ascii="Times New Roman" w:hAnsi="Times New Roman" w:cs="Times New Roman"/>
          <w:sz w:val="24"/>
          <w:szCs w:val="24"/>
        </w:rPr>
        <w:t xml:space="preserve">—that </w:t>
      </w:r>
      <w:r w:rsidR="0046573B" w:rsidRPr="00B24290">
        <w:rPr>
          <w:rFonts w:ascii="Times New Roman" w:hAnsi="Times New Roman" w:cs="Times New Roman"/>
          <w:sz w:val="24"/>
          <w:szCs w:val="24"/>
        </w:rPr>
        <w:t xml:space="preserve">the general public and Congress began to take notice. Soon thereafter, reports </w:t>
      </w:r>
      <w:r w:rsidR="008B13D0">
        <w:rPr>
          <w:rFonts w:ascii="Times New Roman" w:hAnsi="Times New Roman" w:cs="Times New Roman"/>
          <w:sz w:val="24"/>
          <w:szCs w:val="24"/>
        </w:rPr>
        <w:t>began surfacing from other areas of North America</w:t>
      </w:r>
      <w:r w:rsidR="0056611C" w:rsidRPr="00B24290">
        <w:rPr>
          <w:rFonts w:ascii="Times New Roman" w:hAnsi="Times New Roman" w:cs="Times New Roman"/>
          <w:sz w:val="24"/>
          <w:szCs w:val="24"/>
        </w:rPr>
        <w:t xml:space="preserve"> that frogs with similar malformations were present. </w:t>
      </w:r>
      <w:r w:rsidR="00FB28C6" w:rsidRPr="000C0586">
        <w:rPr>
          <w:rFonts w:ascii="Times New Roman" w:hAnsi="Times New Roman" w:cs="Times New Roman"/>
          <w:sz w:val="24"/>
          <w:szCs w:val="24"/>
        </w:rPr>
        <w:t xml:space="preserve">This issue is still very much alive, and new malformations sites continue to be discovered each year. </w:t>
      </w:r>
      <w:r w:rsidR="0087111E">
        <w:rPr>
          <w:rFonts w:ascii="Times New Roman" w:hAnsi="Times New Roman" w:cs="Times New Roman"/>
          <w:sz w:val="24"/>
          <w:szCs w:val="24"/>
        </w:rPr>
        <w:t>To date</w:t>
      </w:r>
      <w:r w:rsidR="00C4291A">
        <w:rPr>
          <w:rFonts w:ascii="Times New Roman" w:hAnsi="Times New Roman" w:cs="Times New Roman"/>
          <w:sz w:val="24"/>
          <w:szCs w:val="24"/>
        </w:rPr>
        <w:t xml:space="preserve">, malformations have now been documented in </w:t>
      </w:r>
      <w:r w:rsidR="00C4291A" w:rsidRPr="00722D97">
        <w:rPr>
          <w:rFonts w:ascii="Times New Roman" w:hAnsi="Times New Roman" w:cs="Times New Roman"/>
          <w:color w:val="00B050"/>
          <w:sz w:val="24"/>
          <w:szCs w:val="24"/>
        </w:rPr>
        <w:t xml:space="preserve">XX </w:t>
      </w:r>
      <w:r w:rsidR="00C4291A" w:rsidRPr="0087111E">
        <w:rPr>
          <w:rFonts w:ascii="Times New Roman" w:hAnsi="Times New Roman" w:cs="Times New Roman"/>
          <w:sz w:val="24"/>
          <w:szCs w:val="24"/>
        </w:rPr>
        <w:t xml:space="preserve">species of </w:t>
      </w:r>
      <w:r w:rsidR="00C4291A">
        <w:rPr>
          <w:rFonts w:ascii="Times New Roman" w:hAnsi="Times New Roman" w:cs="Times New Roman"/>
          <w:sz w:val="24"/>
          <w:szCs w:val="24"/>
        </w:rPr>
        <w:t xml:space="preserve">frogs and </w:t>
      </w:r>
      <w:r w:rsidR="00C4291A" w:rsidRPr="00722D97">
        <w:rPr>
          <w:rFonts w:ascii="Times New Roman" w:hAnsi="Times New Roman" w:cs="Times New Roman"/>
          <w:color w:val="00B050"/>
          <w:sz w:val="24"/>
          <w:szCs w:val="24"/>
        </w:rPr>
        <w:t xml:space="preserve">XX </w:t>
      </w:r>
      <w:r w:rsidR="00C4291A" w:rsidRPr="0087111E">
        <w:rPr>
          <w:rFonts w:ascii="Times New Roman" w:hAnsi="Times New Roman" w:cs="Times New Roman"/>
          <w:sz w:val="24"/>
          <w:szCs w:val="24"/>
        </w:rPr>
        <w:t xml:space="preserve">species of toads </w:t>
      </w:r>
      <w:r w:rsidR="00C4291A">
        <w:rPr>
          <w:rFonts w:ascii="Times New Roman" w:hAnsi="Times New Roman" w:cs="Times New Roman"/>
          <w:sz w:val="24"/>
          <w:szCs w:val="24"/>
        </w:rPr>
        <w:t xml:space="preserve">from </w:t>
      </w:r>
      <w:r w:rsidR="00C4291A" w:rsidRPr="00722D97">
        <w:rPr>
          <w:rFonts w:ascii="Times New Roman" w:hAnsi="Times New Roman" w:cs="Times New Roman"/>
          <w:color w:val="00B050"/>
          <w:sz w:val="24"/>
          <w:szCs w:val="24"/>
        </w:rPr>
        <w:t xml:space="preserve">XX </w:t>
      </w:r>
      <w:r w:rsidR="00C4291A" w:rsidRPr="0087111E">
        <w:rPr>
          <w:rFonts w:ascii="Times New Roman" w:hAnsi="Times New Roman" w:cs="Times New Roman"/>
          <w:sz w:val="24"/>
          <w:szCs w:val="24"/>
        </w:rPr>
        <w:t>states</w:t>
      </w:r>
      <w:r w:rsidR="0087111E" w:rsidRPr="0087111E">
        <w:rPr>
          <w:rFonts w:ascii="Times New Roman" w:hAnsi="Times New Roman" w:cs="Times New Roman"/>
          <w:sz w:val="24"/>
          <w:szCs w:val="24"/>
        </w:rPr>
        <w:t xml:space="preserve"> in the USA</w:t>
      </w:r>
      <w:r w:rsidR="00C4291A" w:rsidRPr="0087111E">
        <w:rPr>
          <w:rFonts w:ascii="Times New Roman" w:hAnsi="Times New Roman" w:cs="Times New Roman"/>
          <w:sz w:val="24"/>
          <w:szCs w:val="24"/>
        </w:rPr>
        <w:t xml:space="preserve">, with </w:t>
      </w:r>
      <w:r w:rsidR="00C4291A">
        <w:rPr>
          <w:rFonts w:ascii="Times New Roman" w:hAnsi="Times New Roman" w:cs="Times New Roman"/>
          <w:sz w:val="24"/>
          <w:szCs w:val="24"/>
        </w:rPr>
        <w:t xml:space="preserve">occurrences as high as </w:t>
      </w:r>
      <w:r w:rsidR="00C4291A" w:rsidRPr="00722D97">
        <w:rPr>
          <w:rFonts w:ascii="Times New Roman" w:hAnsi="Times New Roman" w:cs="Times New Roman"/>
          <w:color w:val="00B050"/>
          <w:sz w:val="24"/>
          <w:szCs w:val="24"/>
        </w:rPr>
        <w:t xml:space="preserve">XX </w:t>
      </w:r>
      <w:r w:rsidR="00C4291A" w:rsidRPr="0087111E">
        <w:rPr>
          <w:rFonts w:ascii="Times New Roman" w:hAnsi="Times New Roman" w:cs="Times New Roman"/>
          <w:sz w:val="24"/>
          <w:szCs w:val="24"/>
        </w:rPr>
        <w:t xml:space="preserve">percent in some </w:t>
      </w:r>
      <w:r w:rsidR="00C4291A">
        <w:rPr>
          <w:rFonts w:ascii="Times New Roman" w:hAnsi="Times New Roman" w:cs="Times New Roman"/>
          <w:sz w:val="24"/>
          <w:szCs w:val="24"/>
        </w:rPr>
        <w:t xml:space="preserve">local </w:t>
      </w:r>
      <w:r w:rsidR="00C4291A" w:rsidRPr="007153A5">
        <w:rPr>
          <w:rFonts w:ascii="Times New Roman" w:hAnsi="Times New Roman" w:cs="Times New Roman"/>
          <w:sz w:val="24"/>
          <w:szCs w:val="24"/>
        </w:rPr>
        <w:t>populations (citation).</w:t>
      </w:r>
    </w:p>
    <w:p w:rsidR="00FB28C6" w:rsidRPr="00B24290" w:rsidRDefault="00FB28C6" w:rsidP="000C3301">
      <w:pPr>
        <w:tabs>
          <w:tab w:val="left" w:pos="1800"/>
        </w:tabs>
        <w:spacing w:after="0" w:line="240" w:lineRule="auto"/>
        <w:ind w:left="360"/>
        <w:rPr>
          <w:rFonts w:ascii="Times New Roman" w:hAnsi="Times New Roman" w:cs="Times New Roman"/>
          <w:sz w:val="24"/>
          <w:szCs w:val="24"/>
        </w:rPr>
      </w:pPr>
    </w:p>
    <w:p w:rsidR="0046573B" w:rsidRPr="00B24290" w:rsidRDefault="00AD3AD4" w:rsidP="00AD3AD4">
      <w:pPr>
        <w:tabs>
          <w:tab w:val="left" w:pos="1800"/>
        </w:tabs>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In cooperation with the greater scientific community, the “Malformation Nation” website serves as a resource for people to learn about the amphibian malformation phenomena in North America and for concerned citizens to report on the health of local amphibian populations. </w:t>
      </w:r>
      <w:r w:rsidR="004173C6">
        <w:rPr>
          <w:rFonts w:ascii="Times New Roman" w:hAnsi="Times New Roman" w:cs="Times New Roman"/>
          <w:sz w:val="24"/>
          <w:szCs w:val="24"/>
        </w:rPr>
        <w:t>The growing increase of citizen science as a tool for ecological research and public engagement</w:t>
      </w:r>
      <w:r w:rsidR="003267E3">
        <w:rPr>
          <w:rFonts w:ascii="Times New Roman" w:hAnsi="Times New Roman" w:cs="Times New Roman"/>
          <w:sz w:val="24"/>
          <w:szCs w:val="24"/>
        </w:rPr>
        <w:t xml:space="preserve"> provides an indispensable means of</w:t>
      </w:r>
      <w:r w:rsidR="00372259">
        <w:rPr>
          <w:rFonts w:ascii="Times New Roman" w:hAnsi="Times New Roman" w:cs="Times New Roman"/>
          <w:sz w:val="24"/>
          <w:szCs w:val="24"/>
        </w:rPr>
        <w:t xml:space="preserve"> continental-scale monitoring of the temporal and spatial changes in malformed amphibian</w:t>
      </w:r>
      <w:r w:rsidR="00A30FD6">
        <w:rPr>
          <w:rFonts w:ascii="Times New Roman" w:hAnsi="Times New Roman" w:cs="Times New Roman"/>
          <w:sz w:val="24"/>
          <w:szCs w:val="24"/>
        </w:rPr>
        <w:t xml:space="preserve"> occurrence and severity, information that is vital to amphibian conservation efforts</w:t>
      </w:r>
      <w:r w:rsidR="00372259">
        <w:rPr>
          <w:rFonts w:ascii="Times New Roman" w:hAnsi="Times New Roman" w:cs="Times New Roman"/>
          <w:sz w:val="24"/>
          <w:szCs w:val="24"/>
        </w:rPr>
        <w:t>.</w:t>
      </w:r>
    </w:p>
    <w:p w:rsidR="0056611C" w:rsidRPr="00B24290" w:rsidRDefault="0056611C" w:rsidP="000C3301">
      <w:pPr>
        <w:tabs>
          <w:tab w:val="left" w:pos="1800"/>
        </w:tabs>
        <w:spacing w:after="0" w:line="240" w:lineRule="auto"/>
        <w:ind w:left="360"/>
        <w:rPr>
          <w:rFonts w:ascii="Times New Roman" w:hAnsi="Times New Roman" w:cs="Times New Roman"/>
          <w:sz w:val="24"/>
          <w:szCs w:val="24"/>
        </w:rPr>
      </w:pPr>
    </w:p>
    <w:p w:rsidR="00A765A9" w:rsidRPr="00A765A9" w:rsidRDefault="00705369" w:rsidP="00A765A9">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24800" behindDoc="0" locked="0" layoutInCell="1" allowOverlap="1" wp14:anchorId="18D2772F" wp14:editId="5D330862">
                <wp:simplePos x="0" y="0"/>
                <wp:positionH relativeFrom="column">
                  <wp:posOffset>1341120</wp:posOffset>
                </wp:positionH>
                <wp:positionV relativeFrom="paragraph">
                  <wp:posOffset>281305</wp:posOffset>
                </wp:positionV>
                <wp:extent cx="3790950" cy="657225"/>
                <wp:effectExtent l="0" t="0" r="19050" b="28575"/>
                <wp:wrapNone/>
                <wp:docPr id="15" name="Group 15"/>
                <wp:cNvGraphicFramePr/>
                <a:graphic xmlns:a="http://schemas.openxmlformats.org/drawingml/2006/main">
                  <a:graphicData uri="http://schemas.microsoft.com/office/word/2010/wordprocessingGroup">
                    <wpg:wgp>
                      <wpg:cNvGrpSpPr/>
                      <wpg:grpSpPr>
                        <a:xfrm>
                          <a:off x="0" y="0"/>
                          <a:ext cx="3790950" cy="657225"/>
                          <a:chOff x="0" y="0"/>
                          <a:chExt cx="3790950" cy="657225"/>
                        </a:xfrm>
                      </wpg:grpSpPr>
                      <wps:wsp>
                        <wps:cNvPr id="17" name="Text Box 2"/>
                        <wps:cNvSpPr txBox="1">
                          <a:spLocks noChangeArrowheads="1"/>
                        </wps:cNvSpPr>
                        <wps:spPr bwMode="auto">
                          <a:xfrm>
                            <a:off x="0" y="0"/>
                            <a:ext cx="3790950" cy="657225"/>
                          </a:xfrm>
                          <a:prstGeom prst="rect">
                            <a:avLst/>
                          </a:prstGeom>
                          <a:solidFill>
                            <a:schemeClr val="accent3">
                              <a:lumMod val="40000"/>
                              <a:lumOff val="60000"/>
                            </a:schemeClr>
                          </a:solidFill>
                          <a:ln w="9525">
                            <a:solidFill>
                              <a:srgbClr val="000000"/>
                            </a:solidFill>
                            <a:miter lim="800000"/>
                            <a:headEnd/>
                            <a:tailEnd/>
                          </a:ln>
                        </wps:spPr>
                        <wps:txbx>
                          <w:txbxContent>
                            <w:p w:rsidR="00705369" w:rsidRPr="007F490B" w:rsidRDefault="00705369" w:rsidP="00705369">
                              <w:pPr>
                                <w:tabs>
                                  <w:tab w:val="left" w:pos="1800"/>
                                </w:tabs>
                                <w:spacing w:after="0" w:line="240" w:lineRule="auto"/>
                                <w:ind w:left="180"/>
                                <w:jc w:val="center"/>
                                <w:rPr>
                                  <w:rFonts w:ascii="Times New Roman" w:hAnsi="Times New Roman" w:cs="Times New Roman"/>
                                  <w:b/>
                                  <w:sz w:val="10"/>
                                  <w:szCs w:val="10"/>
                                </w:rPr>
                              </w:pPr>
                            </w:p>
                            <w:p w:rsidR="00705369" w:rsidRDefault="00705369" w:rsidP="00705369">
                              <w:pPr>
                                <w:tabs>
                                  <w:tab w:val="left" w:pos="1800"/>
                                </w:tabs>
                                <w:spacing w:after="0" w:line="240" w:lineRule="auto"/>
                                <w:ind w:left="180"/>
                                <w:jc w:val="center"/>
                                <w:rPr>
                                  <w:rFonts w:ascii="Times New Roman" w:hAnsi="Times New Roman" w:cs="Times New Roman"/>
                                  <w:b/>
                                  <w:sz w:val="24"/>
                                  <w:szCs w:val="24"/>
                                </w:rPr>
                              </w:pPr>
                              <w:r>
                                <w:rPr>
                                  <w:rFonts w:ascii="Times New Roman" w:hAnsi="Times New Roman" w:cs="Times New Roman"/>
                                  <w:b/>
                                  <w:sz w:val="24"/>
                                  <w:szCs w:val="24"/>
                                </w:rPr>
                                <w:t xml:space="preserve">       GOT A QUESTION?</w:t>
                              </w:r>
                            </w:p>
                            <w:p w:rsidR="00705369" w:rsidRPr="00705369" w:rsidRDefault="00705369" w:rsidP="00705369">
                              <w:pPr>
                                <w:tabs>
                                  <w:tab w:val="left" w:pos="1800"/>
                                </w:tabs>
                                <w:spacing w:after="0" w:line="240" w:lineRule="auto"/>
                                <w:ind w:left="180"/>
                                <w:jc w:val="right"/>
                                <w:rPr>
                                  <w:rFonts w:ascii="Times New Roman" w:hAnsi="Times New Roman" w:cs="Times New Roman"/>
                                  <w:b/>
                                  <w:sz w:val="12"/>
                                  <w:szCs w:val="12"/>
                                </w:rPr>
                              </w:pPr>
                            </w:p>
                            <w:p w:rsidR="00705369" w:rsidRDefault="00705369" w:rsidP="00705369">
                              <w:pPr>
                                <w:tabs>
                                  <w:tab w:val="left" w:pos="1800"/>
                                </w:tabs>
                                <w:spacing w:after="0" w:line="240" w:lineRule="auto"/>
                                <w:ind w:left="180"/>
                                <w:jc w:val="right"/>
                                <w:rPr>
                                  <w:rFonts w:ascii="Times New Roman" w:hAnsi="Times New Roman" w:cs="Times New Roman"/>
                                  <w:sz w:val="24"/>
                                  <w:szCs w:val="24"/>
                                </w:rPr>
                              </w:pPr>
                              <w:r>
                                <w:rPr>
                                  <w:rFonts w:ascii="Times New Roman" w:hAnsi="Times New Roman" w:cs="Times New Roman"/>
                                  <w:sz w:val="24"/>
                                  <w:szCs w:val="24"/>
                                </w:rPr>
                                <w:t xml:space="preserve">Email us at: </w:t>
                              </w:r>
                              <w:hyperlink r:id="rId11" w:history="1">
                                <w:r w:rsidRPr="009A2FDE">
                                  <w:rPr>
                                    <w:rStyle w:val="Hyperlink"/>
                                    <w:rFonts w:ascii="Times New Roman" w:hAnsi="Times New Roman" w:cs="Times New Roman"/>
                                    <w:sz w:val="24"/>
                                    <w:szCs w:val="24"/>
                                  </w:rPr>
                                  <w:t>malformation.nation@gmail.com</w:t>
                                </w:r>
                              </w:hyperlink>
                            </w:p>
                            <w:p w:rsidR="00705369" w:rsidRPr="004E7F81" w:rsidRDefault="00705369" w:rsidP="00705369">
                              <w:pPr>
                                <w:tabs>
                                  <w:tab w:val="left" w:pos="1800"/>
                                </w:tabs>
                                <w:spacing w:after="0" w:line="240" w:lineRule="auto"/>
                                <w:jc w:val="right"/>
                                <w:rPr>
                                  <w:rFonts w:ascii="Times New Roman" w:hAnsi="Times New Roman" w:cs="Times New Roman"/>
                                  <w:sz w:val="28"/>
                                  <w:szCs w:val="28"/>
                                </w:rPr>
                              </w:pPr>
                            </w:p>
                            <w:p w:rsidR="00705369" w:rsidRDefault="00705369" w:rsidP="00705369">
                              <w:pPr>
                                <w:jc w:val="right"/>
                              </w:pPr>
                            </w:p>
                          </w:txbxContent>
                        </wps:txbx>
                        <wps:bodyPr rot="0" vert="horz" wrap="square" lIns="91440" tIns="45720" rIns="91440" bIns="45720" anchor="t" anchorCtr="0">
                          <a:noAutofit/>
                        </wps:bodyPr>
                      </wps:wsp>
                      <pic:pic xmlns:pic="http://schemas.openxmlformats.org/drawingml/2006/picture">
                        <pic:nvPicPr>
                          <pic:cNvPr id="19" name="Picture 19"/>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114300" y="76200"/>
                            <a:ext cx="657225" cy="523875"/>
                          </a:xfrm>
                          <a:prstGeom prst="rect">
                            <a:avLst/>
                          </a:prstGeom>
                          <a:noFill/>
                          <a:ln>
                            <a:noFill/>
                          </a:ln>
                        </pic:spPr>
                      </pic:pic>
                    </wpg:wgp>
                  </a:graphicData>
                </a:graphic>
              </wp:anchor>
            </w:drawing>
          </mc:Choice>
          <mc:Fallback>
            <w:pict>
              <v:group id="Group 15" o:spid="_x0000_s1028" style="position:absolute;left:0;text-align:left;margin-left:105.6pt;margin-top:22.15pt;width:298.5pt;height:51.75pt;z-index:251724800" coordsize="37909,657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">
                <v:shape id="_x0000_s1029" type="#_x0000_t202" style="position:absolute;width:37909;height:6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uXwsMA&#10;AADbAAAADwAAAGRycy9kb3ducmV2LnhtbERPS2vCQBC+C/0PyxR6qxst9ZG6ii0t9aQYBeltyI5J&#10;MDsbdteY9te7QsHbfHzPmS06U4uWnK8sKxj0ExDEudUVFwr2u6/nCQgfkDXWlknBL3lYzB96M0y1&#10;vfCW2iwUIoawT1FBGUKTSunzkgz6vm2II3e0zmCI0BVSO7zEcFPLYZKMpMGKY0OJDX2UlJ+ys1Gg&#10;nX//tC+vq+Eo+/uWP5v19NCelXp67JZvIAJ14S7+d690nD+G2y/xAD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uXwsMAAADbAAAADwAAAAAAAAAAAAAAAACYAgAAZHJzL2Rv&#10;d25yZXYueG1sUEsFBgAAAAAEAAQA9QAAAIgDAAAAAA==&#10;" fillcolor="#d6e3bc [1302]">
                  <v:textbox>
                    <w:txbxContent>
                      <w:p w:rsidR="00705369" w:rsidRPr="007F490B" w:rsidRDefault="00705369" w:rsidP="00705369">
                        <w:pPr>
                          <w:tabs>
                            <w:tab w:val="left" w:pos="1800"/>
                          </w:tabs>
                          <w:spacing w:after="0" w:line="240" w:lineRule="auto"/>
                          <w:ind w:left="180"/>
                          <w:jc w:val="center"/>
                          <w:rPr>
                            <w:rFonts w:ascii="Times New Roman" w:hAnsi="Times New Roman" w:cs="Times New Roman"/>
                            <w:b/>
                            <w:sz w:val="10"/>
                            <w:szCs w:val="10"/>
                          </w:rPr>
                        </w:pPr>
                      </w:p>
                      <w:p w:rsidR="00705369" w:rsidRDefault="00705369" w:rsidP="00705369">
                        <w:pPr>
                          <w:tabs>
                            <w:tab w:val="left" w:pos="1800"/>
                          </w:tabs>
                          <w:spacing w:after="0" w:line="240" w:lineRule="auto"/>
                          <w:ind w:left="180"/>
                          <w:jc w:val="center"/>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GOT A QUESTION?</w:t>
                        </w:r>
                      </w:p>
                      <w:p w:rsidR="00705369" w:rsidRPr="00705369" w:rsidRDefault="00705369" w:rsidP="00705369">
                        <w:pPr>
                          <w:tabs>
                            <w:tab w:val="left" w:pos="1800"/>
                          </w:tabs>
                          <w:spacing w:after="0" w:line="240" w:lineRule="auto"/>
                          <w:ind w:left="180"/>
                          <w:jc w:val="right"/>
                          <w:rPr>
                            <w:rFonts w:ascii="Times New Roman" w:hAnsi="Times New Roman" w:cs="Times New Roman"/>
                            <w:b/>
                            <w:sz w:val="12"/>
                            <w:szCs w:val="12"/>
                          </w:rPr>
                        </w:pPr>
                      </w:p>
                      <w:p w:rsidR="00705369" w:rsidRDefault="00705369" w:rsidP="00705369">
                        <w:pPr>
                          <w:tabs>
                            <w:tab w:val="left" w:pos="1800"/>
                          </w:tabs>
                          <w:spacing w:after="0" w:line="240" w:lineRule="auto"/>
                          <w:ind w:left="180"/>
                          <w:jc w:val="right"/>
                          <w:rPr>
                            <w:rFonts w:ascii="Times New Roman" w:hAnsi="Times New Roman" w:cs="Times New Roman"/>
                            <w:sz w:val="24"/>
                            <w:szCs w:val="24"/>
                          </w:rPr>
                        </w:pPr>
                        <w:r>
                          <w:rPr>
                            <w:rFonts w:ascii="Times New Roman" w:hAnsi="Times New Roman" w:cs="Times New Roman"/>
                            <w:sz w:val="24"/>
                            <w:szCs w:val="24"/>
                          </w:rPr>
                          <w:t xml:space="preserve">Email us at: </w:t>
                        </w:r>
                        <w:hyperlink r:id="rId13" w:history="1">
                          <w:r w:rsidRPr="009A2FDE">
                            <w:rPr>
                              <w:rStyle w:val="Hyperlink"/>
                              <w:rFonts w:ascii="Times New Roman" w:hAnsi="Times New Roman" w:cs="Times New Roman"/>
                              <w:sz w:val="24"/>
                              <w:szCs w:val="24"/>
                            </w:rPr>
                            <w:t>malformation.nation@gmail.com</w:t>
                          </w:r>
                        </w:hyperlink>
                      </w:p>
                      <w:p w:rsidR="00705369" w:rsidRPr="004E7F81" w:rsidRDefault="00705369" w:rsidP="00705369">
                        <w:pPr>
                          <w:tabs>
                            <w:tab w:val="left" w:pos="1800"/>
                          </w:tabs>
                          <w:spacing w:after="0" w:line="240" w:lineRule="auto"/>
                          <w:jc w:val="right"/>
                          <w:rPr>
                            <w:rFonts w:ascii="Times New Roman" w:hAnsi="Times New Roman" w:cs="Times New Roman"/>
                            <w:sz w:val="28"/>
                            <w:szCs w:val="28"/>
                          </w:rPr>
                        </w:pPr>
                      </w:p>
                      <w:p w:rsidR="00705369" w:rsidRDefault="00705369" w:rsidP="00705369">
                        <w:pPr>
                          <w:jc w:val="right"/>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30" type="#_x0000_t75" style="position:absolute;left:1143;top:762;width:6572;height:5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jVj1LCAAAA2wAAAA8AAABkcnMvZG93bnJldi54bWxEj0+LwjAQxe/CfocwC15EU/egbm2URRAW&#10;vPgP9jo206ZuMylN1PrtjSB4m+G995s32bKztbhS6yvHCsajBARx7nTFpYLjYT2cgfABWWPtmBTc&#10;ycNy8dHLMNXuxju67kMpIoR9igpMCE0qpc8NWfQj1xBHrXCtxRDXtpS6xVuE21p+JclEWqw4XjDY&#10;0MpQ/r+/2EghdvV4ej5RJQerYvvX7TYzo1T/s/uZgwjUhbf5lf7Vsf43PH+JA8jF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41Y9SwgAAANsAAAAPAAAAAAAAAAAAAAAAAJ8C&#10;AABkcnMvZG93bnJldi54bWxQSwUGAAAAAAQABAD3AAAAjgMAAAAA&#10;">
                  <v:imagedata r:id="rId14" o:title=""/>
                  <v:path arrowok="t"/>
                </v:shape>
              </v:group>
            </w:pict>
          </mc:Fallback>
        </mc:AlternateContent>
      </w:r>
    </w:p>
    <w:p w:rsidR="00A765A9" w:rsidRDefault="00A765A9" w:rsidP="00A765A9">
      <w:pPr>
        <w:tabs>
          <w:tab w:val="left" w:pos="1800"/>
        </w:tabs>
        <w:spacing w:after="0" w:line="240" w:lineRule="auto"/>
        <w:rPr>
          <w:rFonts w:ascii="Times New Roman" w:hAnsi="Times New Roman" w:cs="Times New Roman"/>
          <w:sz w:val="24"/>
          <w:szCs w:val="24"/>
        </w:rPr>
      </w:pPr>
    </w:p>
    <w:p w:rsidR="00A765A9" w:rsidRDefault="00A765A9" w:rsidP="00A765A9">
      <w:pPr>
        <w:tabs>
          <w:tab w:val="left" w:pos="1800"/>
        </w:tabs>
        <w:spacing w:after="0" w:line="240" w:lineRule="auto"/>
        <w:rPr>
          <w:rFonts w:ascii="Times New Roman" w:hAnsi="Times New Roman" w:cs="Times New Roman"/>
          <w:sz w:val="24"/>
          <w:szCs w:val="24"/>
        </w:rPr>
        <w:sectPr w:rsidR="00A765A9" w:rsidSect="007E66E3">
          <w:footerReference w:type="default" r:id="rId15"/>
          <w:pgSz w:w="15840" w:h="12240" w:orient="landscape"/>
          <w:pgMar w:top="720" w:right="1008" w:bottom="720" w:left="1008" w:header="720" w:footer="144" w:gutter="0"/>
          <w:cols w:space="720"/>
          <w:docGrid w:linePitch="360"/>
        </w:sectPr>
      </w:pPr>
    </w:p>
    <w:p w:rsidR="00634C40" w:rsidRDefault="00634C40" w:rsidP="00634C40">
      <w:pPr>
        <w:tabs>
          <w:tab w:val="left" w:pos="1800"/>
        </w:tabs>
        <w:spacing w:after="0" w:line="240" w:lineRule="auto"/>
        <w:jc w:val="center"/>
        <w:rPr>
          <w:rFonts w:ascii="Times New Roman" w:hAnsi="Times New Roman" w:cs="Times New Roman"/>
          <w:b/>
          <w:sz w:val="40"/>
          <w:szCs w:val="40"/>
        </w:rPr>
      </w:pPr>
      <w:r w:rsidRPr="00DD4D29">
        <w:rPr>
          <w:rFonts w:ascii="Times New Roman" w:hAnsi="Times New Roman" w:cs="Times New Roman"/>
          <w:b/>
          <w:sz w:val="40"/>
          <w:szCs w:val="40"/>
        </w:rPr>
        <w:lastRenderedPageBreak/>
        <w:t>Malformation Nation</w:t>
      </w:r>
    </w:p>
    <w:p w:rsidR="00634C40" w:rsidRDefault="00634C40" w:rsidP="00634C40">
      <w:pPr>
        <w:tabs>
          <w:tab w:val="left" w:pos="1800"/>
        </w:tabs>
        <w:spacing w:after="0" w:line="240" w:lineRule="auto"/>
        <w:jc w:val="center"/>
        <w:rPr>
          <w:rFonts w:ascii="Times New Roman" w:hAnsi="Times New Roman" w:cs="Times New Roman"/>
          <w:b/>
          <w:sz w:val="40"/>
          <w:szCs w:val="40"/>
        </w:rPr>
      </w:pPr>
    </w:p>
    <w:p w:rsidR="00E15944" w:rsidRPr="00F27EEF" w:rsidRDefault="00E15944" w:rsidP="00E15944">
      <w:pPr>
        <w:tabs>
          <w:tab w:val="left" w:pos="1800"/>
        </w:tabs>
        <w:spacing w:after="0" w:line="240" w:lineRule="auto"/>
        <w:jc w:val="center"/>
        <w:rPr>
          <w:rFonts w:ascii="Times New Roman" w:hAnsi="Times New Roman" w:cs="Times New Roman"/>
          <w:sz w:val="26"/>
          <w:szCs w:val="26"/>
        </w:rPr>
      </w:pPr>
      <w:r w:rsidRPr="00E15944">
        <w:rPr>
          <w:rFonts w:ascii="Times New Roman" w:hAnsi="Times New Roman" w:cs="Times New Roman"/>
          <w:sz w:val="26"/>
          <w:szCs w:val="26"/>
        </w:rPr>
        <w:t>Home</w:t>
      </w:r>
      <w:r w:rsidRPr="00F27EEF">
        <w:rPr>
          <w:rFonts w:ascii="Times New Roman" w:hAnsi="Times New Roman" w:cs="Times New Roman"/>
          <w:sz w:val="26"/>
          <w:szCs w:val="26"/>
        </w:rPr>
        <w:t xml:space="preserve">     </w:t>
      </w:r>
      <w:r w:rsidRPr="00E15944">
        <w:rPr>
          <w:rFonts w:ascii="Times New Roman" w:hAnsi="Times New Roman" w:cs="Times New Roman"/>
          <w:sz w:val="26"/>
          <w:szCs w:val="26"/>
          <w:u w:val="single"/>
        </w:rPr>
        <w:t>About Malformations</w:t>
      </w:r>
      <w:r w:rsidRPr="00F27EEF">
        <w:rPr>
          <w:rFonts w:ascii="Times New Roman" w:hAnsi="Times New Roman" w:cs="Times New Roman"/>
          <w:sz w:val="26"/>
          <w:szCs w:val="26"/>
        </w:rPr>
        <w:t xml:space="preserve">   </w:t>
      </w:r>
      <w:r>
        <w:rPr>
          <w:rFonts w:ascii="Times New Roman" w:hAnsi="Times New Roman" w:cs="Times New Roman"/>
          <w:sz w:val="26"/>
          <w:szCs w:val="26"/>
        </w:rPr>
        <w:t xml:space="preserve">  </w:t>
      </w:r>
      <w:r w:rsidRPr="00F27EEF">
        <w:rPr>
          <w:rFonts w:ascii="Times New Roman" w:hAnsi="Times New Roman" w:cs="Times New Roman"/>
          <w:sz w:val="26"/>
          <w:szCs w:val="26"/>
        </w:rPr>
        <w:t>Background</w:t>
      </w:r>
      <w:r>
        <w:rPr>
          <w:rFonts w:ascii="Times New Roman" w:hAnsi="Times New Roman" w:cs="Times New Roman"/>
          <w:sz w:val="26"/>
          <w:szCs w:val="26"/>
        </w:rPr>
        <w:t xml:space="preserve">     </w:t>
      </w:r>
      <w:r w:rsidRPr="00F27EEF">
        <w:rPr>
          <w:rFonts w:ascii="Times New Roman" w:hAnsi="Times New Roman" w:cs="Times New Roman"/>
          <w:sz w:val="26"/>
          <w:szCs w:val="26"/>
        </w:rPr>
        <w:t>Species Identificatio</w:t>
      </w:r>
      <w:r>
        <w:rPr>
          <w:rFonts w:ascii="Times New Roman" w:hAnsi="Times New Roman" w:cs="Times New Roman"/>
          <w:sz w:val="26"/>
          <w:szCs w:val="26"/>
        </w:rPr>
        <w:t xml:space="preserve">n     Report Data     Explore Data     </w:t>
      </w:r>
      <w:r w:rsidRPr="00F27EEF">
        <w:rPr>
          <w:rFonts w:ascii="Times New Roman" w:hAnsi="Times New Roman" w:cs="Times New Roman"/>
          <w:sz w:val="26"/>
          <w:szCs w:val="26"/>
        </w:rPr>
        <w:t>Educational Resources</w:t>
      </w:r>
    </w:p>
    <w:p w:rsidR="00A76C56" w:rsidRDefault="008D5D81" w:rsidP="00A76C56">
      <w:pPr>
        <w:tabs>
          <w:tab w:val="left" w:pos="1800"/>
        </w:tabs>
        <w:spacing w:after="0" w:line="240" w:lineRule="auto"/>
        <w:rPr>
          <w:rFonts w:ascii="Times New Roman" w:hAnsi="Times New Roman" w:cs="Times New Roman"/>
          <w:sz w:val="24"/>
          <w:szCs w:val="24"/>
        </w:rPr>
      </w:pPr>
      <w:r>
        <w:rPr>
          <w:noProof/>
        </w:rPr>
        <w:drawing>
          <wp:anchor distT="0" distB="0" distL="95250" distR="95250" simplePos="0" relativeHeight="251717632" behindDoc="1" locked="0" layoutInCell="1" allowOverlap="0" wp14:anchorId="22578A6E" wp14:editId="13665244">
            <wp:simplePos x="0" y="0"/>
            <wp:positionH relativeFrom="column">
              <wp:posOffset>7127875</wp:posOffset>
            </wp:positionH>
            <wp:positionV relativeFrom="line">
              <wp:posOffset>130175</wp:posOffset>
            </wp:positionV>
            <wp:extent cx="1529080" cy="1209675"/>
            <wp:effectExtent l="0" t="0" r="0" b="9525"/>
            <wp:wrapTight wrapText="bothSides">
              <wp:wrapPolygon edited="0">
                <wp:start x="0" y="0"/>
                <wp:lineTo x="0" y="21430"/>
                <wp:lineTo x="21259" y="21430"/>
                <wp:lineTo x="21259" y="0"/>
                <wp:lineTo x="0" y="0"/>
              </wp:wrapPolygon>
            </wp:wrapTight>
            <wp:docPr id="18" name="Picture 18" descr="http://www.colorado.edu/eeb/facultysites/pieter/images/DupFootExc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lorado.edu/eeb/facultysites/pieter/images/DupFootExce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9080" cy="1209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6787" w:rsidRPr="001A6787" w:rsidRDefault="001A6787" w:rsidP="00A76C56">
      <w:pPr>
        <w:tabs>
          <w:tab w:val="left" w:pos="1800"/>
        </w:tabs>
        <w:spacing w:after="0" w:line="240" w:lineRule="auto"/>
        <w:rPr>
          <w:rFonts w:ascii="Times New Roman" w:hAnsi="Times New Roman" w:cs="Times New Roman"/>
          <w:sz w:val="12"/>
          <w:szCs w:val="12"/>
        </w:rPr>
      </w:pPr>
    </w:p>
    <w:p w:rsidR="00A76C56" w:rsidRDefault="00A76C56" w:rsidP="00A76C56">
      <w:pPr>
        <w:tabs>
          <w:tab w:val="left" w:pos="180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Malformations, along with the apparent decline of many amphibian species around the globe, are raising concerns about the world’s ecological health. </w:t>
      </w:r>
      <w:r w:rsidRPr="005908A1">
        <w:rPr>
          <w:rFonts w:ascii="Times New Roman" w:hAnsi="Times New Roman" w:cs="Times New Roman"/>
          <w:sz w:val="24"/>
          <w:szCs w:val="24"/>
        </w:rPr>
        <w:t xml:space="preserve">Concern over possible </w:t>
      </w:r>
      <w:r>
        <w:rPr>
          <w:rFonts w:ascii="Times New Roman" w:hAnsi="Times New Roman" w:cs="Times New Roman"/>
          <w:sz w:val="24"/>
          <w:szCs w:val="24"/>
        </w:rPr>
        <w:t xml:space="preserve">associated </w:t>
      </w:r>
      <w:r w:rsidRPr="005908A1">
        <w:rPr>
          <w:rFonts w:ascii="Times New Roman" w:hAnsi="Times New Roman" w:cs="Times New Roman"/>
          <w:sz w:val="24"/>
          <w:szCs w:val="24"/>
        </w:rPr>
        <w:t xml:space="preserve">threats to human health has prompted intensive research by a variety of academic and government organizations. William Souder's book, </w:t>
      </w:r>
      <w:r w:rsidRPr="00114682">
        <w:rPr>
          <w:rFonts w:ascii="Times New Roman" w:hAnsi="Times New Roman" w:cs="Times New Roman"/>
          <w:i/>
          <w:sz w:val="24"/>
          <w:szCs w:val="24"/>
        </w:rPr>
        <w:t>A Plague of Frogs</w:t>
      </w:r>
      <w:r w:rsidRPr="005908A1">
        <w:rPr>
          <w:rFonts w:ascii="Times New Roman" w:hAnsi="Times New Roman" w:cs="Times New Roman"/>
          <w:sz w:val="24"/>
          <w:szCs w:val="24"/>
        </w:rPr>
        <w:t xml:space="preserve"> (Hyperion Press, 2000) present</w:t>
      </w:r>
      <w:r w:rsidR="008D5D81" w:rsidRPr="008D5D81" w:rsidDel="00003EE6">
        <w:rPr>
          <w:noProof/>
        </w:rPr>
        <w:t xml:space="preserve"> </w:t>
      </w:r>
      <w:r w:rsidRPr="005908A1">
        <w:rPr>
          <w:rFonts w:ascii="Times New Roman" w:hAnsi="Times New Roman" w:cs="Times New Roman"/>
          <w:sz w:val="24"/>
          <w:szCs w:val="24"/>
        </w:rPr>
        <w:t>s a detailed history of the early investigation into this issue and some of the ensuing controversies</w:t>
      </w:r>
      <w:r w:rsidR="00416F6C">
        <w:rPr>
          <w:rFonts w:ascii="Times New Roman" w:hAnsi="Times New Roman" w:cs="Times New Roman"/>
          <w:sz w:val="24"/>
          <w:szCs w:val="24"/>
        </w:rPr>
        <w:t xml:space="preserve"> (see </w:t>
      </w:r>
      <w:hyperlink r:id="rId17" w:history="1">
        <w:r w:rsidR="00416F6C" w:rsidRPr="00416F6C">
          <w:rPr>
            <w:rStyle w:val="Hyperlink"/>
            <w:rFonts w:ascii="Times New Roman" w:hAnsi="Times New Roman" w:cs="Times New Roman"/>
            <w:i/>
            <w:sz w:val="24"/>
            <w:szCs w:val="24"/>
          </w:rPr>
          <w:t>Malformation Gallery</w:t>
        </w:r>
      </w:hyperlink>
      <w:r w:rsidR="00416F6C">
        <w:rPr>
          <w:rFonts w:ascii="Times New Roman" w:hAnsi="Times New Roman" w:cs="Times New Roman"/>
          <w:i/>
          <w:sz w:val="24"/>
          <w:szCs w:val="24"/>
        </w:rPr>
        <w:t xml:space="preserve"> </w:t>
      </w:r>
      <w:r w:rsidR="00416F6C">
        <w:rPr>
          <w:rFonts w:ascii="Times New Roman" w:hAnsi="Times New Roman" w:cs="Times New Roman"/>
          <w:sz w:val="24"/>
          <w:szCs w:val="24"/>
        </w:rPr>
        <w:t>for an illustration of the major types of amphibian malformations)</w:t>
      </w:r>
      <w:r w:rsidRPr="005908A1">
        <w:rPr>
          <w:rFonts w:ascii="Times New Roman" w:hAnsi="Times New Roman" w:cs="Times New Roman"/>
          <w:sz w:val="24"/>
          <w:szCs w:val="24"/>
        </w:rPr>
        <w:t>.</w:t>
      </w:r>
    </w:p>
    <w:p w:rsidR="00A76C56" w:rsidRPr="008D5D81" w:rsidRDefault="008D5D81" w:rsidP="00A76C56">
      <w:pPr>
        <w:tabs>
          <w:tab w:val="left" w:pos="1800"/>
        </w:tabs>
        <w:spacing w:after="0" w:line="240" w:lineRule="auto"/>
        <w:rPr>
          <w:rFonts w:ascii="Times New Roman" w:hAnsi="Times New Roman" w:cs="Times New Roman"/>
          <w:sz w:val="18"/>
          <w:szCs w:val="18"/>
        </w:rPr>
      </w:pPr>
      <w:r>
        <w:rPr>
          <w:noProof/>
        </w:rPr>
        <w:drawing>
          <wp:anchor distT="0" distB="0" distL="114300" distR="114300" simplePos="0" relativeHeight="251711488" behindDoc="1" locked="0" layoutInCell="1" allowOverlap="1" wp14:anchorId="576EA5F0" wp14:editId="4AE0BA9C">
            <wp:simplePos x="0" y="0"/>
            <wp:positionH relativeFrom="column">
              <wp:posOffset>6534785</wp:posOffset>
            </wp:positionH>
            <wp:positionV relativeFrom="paragraph">
              <wp:posOffset>80010</wp:posOffset>
            </wp:positionV>
            <wp:extent cx="2585085" cy="2590800"/>
            <wp:effectExtent l="0" t="0" r="5715" b="0"/>
            <wp:wrapTight wrapText="bothSides">
              <wp:wrapPolygon edited="0">
                <wp:start x="0" y="0"/>
                <wp:lineTo x="0" y="21441"/>
                <wp:lineTo x="21489" y="21441"/>
                <wp:lineTo x="21489" y="0"/>
                <wp:lineTo x="0" y="0"/>
              </wp:wrapPolygon>
            </wp:wrapTight>
            <wp:docPr id="11" name="Picture 11" descr="Figure 1 Description of field survey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ure 1 Description of field survey results."/>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30428" t="2515" r="2945" b="30972"/>
                    <a:stretch/>
                  </pic:blipFill>
                  <pic:spPr bwMode="auto">
                    <a:xfrm>
                      <a:off x="0" y="0"/>
                      <a:ext cx="2585085" cy="2590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76C56" w:rsidRDefault="00A76C56" w:rsidP="00A76C56">
      <w:pPr>
        <w:tabs>
          <w:tab w:val="left" w:pos="180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Broadly, scientists have identified a variety of potential causes for amphibian malformations:  including climate change, disease (resulting from parasites, bacteria, fungi and viruses), predators, pollution and contaminants such as pesticides, metals and fertilizer, and even the thinning ozone layer and increased ultraviolet radiation. It is probable that malformations are not the result of a single cause, but are rather brought on by different factors acting synergistically in different </w:t>
      </w:r>
      <w:r w:rsidRPr="00746581">
        <w:rPr>
          <w:rFonts w:ascii="Times New Roman" w:hAnsi="Times New Roman" w:cs="Times New Roman"/>
          <w:sz w:val="24"/>
          <w:szCs w:val="24"/>
        </w:rPr>
        <w:t>reg</w:t>
      </w:r>
      <w:bookmarkStart w:id="0" w:name="_GoBack"/>
      <w:bookmarkEnd w:id="0"/>
      <w:r w:rsidRPr="00746581">
        <w:rPr>
          <w:rFonts w:ascii="Times New Roman" w:hAnsi="Times New Roman" w:cs="Times New Roman"/>
          <w:sz w:val="24"/>
          <w:szCs w:val="24"/>
        </w:rPr>
        <w:t xml:space="preserve">ions. </w:t>
      </w:r>
      <w:r w:rsidRPr="005908A1">
        <w:rPr>
          <w:rFonts w:ascii="Times New Roman" w:hAnsi="Times New Roman" w:cs="Times New Roman"/>
          <w:sz w:val="24"/>
          <w:szCs w:val="24"/>
        </w:rPr>
        <w:t xml:space="preserve">Readers </w:t>
      </w:r>
      <w:r>
        <w:rPr>
          <w:rFonts w:ascii="Times New Roman" w:hAnsi="Times New Roman" w:cs="Times New Roman"/>
          <w:sz w:val="24"/>
          <w:szCs w:val="24"/>
        </w:rPr>
        <w:t xml:space="preserve">wanting more information on the causes of amphibian malformations </w:t>
      </w:r>
      <w:r w:rsidRPr="005908A1">
        <w:rPr>
          <w:rFonts w:ascii="Times New Roman" w:hAnsi="Times New Roman" w:cs="Times New Roman"/>
          <w:sz w:val="24"/>
          <w:szCs w:val="24"/>
        </w:rPr>
        <w:t>are advised to consult the primary literature for a more in-depth review of the current state of knowledg</w:t>
      </w:r>
      <w:r>
        <w:rPr>
          <w:rFonts w:ascii="Times New Roman" w:hAnsi="Times New Roman" w:cs="Times New Roman"/>
          <w:sz w:val="24"/>
          <w:szCs w:val="24"/>
        </w:rPr>
        <w:t>e (Blaustein and Johnson 2003; Johnson et al. 2010).</w:t>
      </w:r>
      <w:r w:rsidR="007D1D33">
        <w:rPr>
          <w:rFonts w:ascii="Times New Roman" w:hAnsi="Times New Roman" w:cs="Times New Roman"/>
          <w:sz w:val="24"/>
          <w:szCs w:val="24"/>
        </w:rPr>
        <w:t xml:space="preserve"> [</w:t>
      </w:r>
      <w:r w:rsidR="007D1D33" w:rsidRPr="007D1D33">
        <w:rPr>
          <w:rFonts w:ascii="Times New Roman" w:hAnsi="Times New Roman" w:cs="Times New Roman"/>
          <w:color w:val="0070C0"/>
          <w:sz w:val="24"/>
          <w:szCs w:val="24"/>
        </w:rPr>
        <w:t xml:space="preserve">One </w:t>
      </w:r>
      <w:r w:rsidR="007D1D33">
        <w:rPr>
          <w:rFonts w:ascii="Times New Roman" w:hAnsi="Times New Roman" w:cs="Times New Roman"/>
          <w:color w:val="0070C0"/>
          <w:sz w:val="24"/>
          <w:szCs w:val="24"/>
        </w:rPr>
        <w:t>option</w:t>
      </w:r>
      <w:r w:rsidR="007D1D33" w:rsidRPr="007D1D33">
        <w:rPr>
          <w:rFonts w:ascii="Times New Roman" w:hAnsi="Times New Roman" w:cs="Times New Roman"/>
          <w:color w:val="0070C0"/>
          <w:sz w:val="24"/>
          <w:szCs w:val="24"/>
        </w:rPr>
        <w:t xml:space="preserve"> is </w:t>
      </w:r>
      <w:r w:rsidR="007D1D33">
        <w:rPr>
          <w:rFonts w:ascii="Times New Roman" w:hAnsi="Times New Roman" w:cs="Times New Roman"/>
          <w:color w:val="0070C0"/>
          <w:sz w:val="24"/>
          <w:szCs w:val="24"/>
        </w:rPr>
        <w:t xml:space="preserve">to </w:t>
      </w:r>
      <w:r w:rsidR="007D1D33" w:rsidRPr="007D1D33">
        <w:rPr>
          <w:rFonts w:ascii="Times New Roman" w:hAnsi="Times New Roman" w:cs="Times New Roman"/>
          <w:color w:val="0070C0"/>
          <w:sz w:val="24"/>
          <w:szCs w:val="24"/>
        </w:rPr>
        <w:t xml:space="preserve">have a pop-up of more detailed information appear when </w:t>
      </w:r>
      <w:r w:rsidR="007D1D33">
        <w:rPr>
          <w:rFonts w:ascii="Times New Roman" w:hAnsi="Times New Roman" w:cs="Times New Roman"/>
          <w:color w:val="0070C0"/>
          <w:sz w:val="24"/>
          <w:szCs w:val="24"/>
        </w:rPr>
        <w:t xml:space="preserve">a </w:t>
      </w:r>
      <w:r w:rsidR="007D1D33" w:rsidRPr="007D1D33">
        <w:rPr>
          <w:rFonts w:ascii="Times New Roman" w:hAnsi="Times New Roman" w:cs="Times New Roman"/>
          <w:color w:val="0070C0"/>
          <w:sz w:val="24"/>
          <w:szCs w:val="24"/>
        </w:rPr>
        <w:t>mouse hovers over each oval below.</w:t>
      </w:r>
      <w:r w:rsidR="007D1D33">
        <w:rPr>
          <w:rFonts w:ascii="Times New Roman" w:hAnsi="Times New Roman" w:cs="Times New Roman"/>
          <w:sz w:val="24"/>
          <w:szCs w:val="24"/>
        </w:rPr>
        <w:t>]</w:t>
      </w:r>
    </w:p>
    <w:p w:rsidR="00A76C56" w:rsidRDefault="008D5D81" w:rsidP="00A76C56">
      <w:pPr>
        <w:tabs>
          <w:tab w:val="left" w:pos="1800"/>
        </w:tabs>
        <w:spacing w:after="0" w:line="240" w:lineRule="auto"/>
        <w:rPr>
          <w:rFonts w:ascii="Times New Roman" w:hAnsi="Times New Roman" w:cs="Times New Roman"/>
          <w:b/>
          <w:sz w:val="20"/>
          <w:szCs w:val="20"/>
        </w:rPr>
      </w:pPr>
      <w:r>
        <w:rPr>
          <w:rFonts w:ascii="Times New Roman" w:hAnsi="Times New Roman" w:cs="Times New Roman"/>
          <w:b/>
          <w:noProof/>
          <w:sz w:val="20"/>
          <w:szCs w:val="20"/>
        </w:rPr>
        <w:drawing>
          <wp:anchor distT="0" distB="0" distL="114300" distR="114300" simplePos="0" relativeHeight="251705344" behindDoc="0" locked="0" layoutInCell="1" allowOverlap="1" wp14:anchorId="3F17A762" wp14:editId="097D3D5C">
            <wp:simplePos x="0" y="0"/>
            <wp:positionH relativeFrom="column">
              <wp:posOffset>22225</wp:posOffset>
            </wp:positionH>
            <wp:positionV relativeFrom="paragraph">
              <wp:posOffset>71120</wp:posOffset>
            </wp:positionV>
            <wp:extent cx="4847590" cy="3027680"/>
            <wp:effectExtent l="0" t="0" r="0" b="127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_chart_malformation_cause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847590" cy="3027680"/>
                    </a:xfrm>
                    <a:prstGeom prst="rect">
                      <a:avLst/>
                    </a:prstGeom>
                  </pic:spPr>
                </pic:pic>
              </a:graphicData>
            </a:graphic>
            <wp14:sizeRelH relativeFrom="page">
              <wp14:pctWidth>0</wp14:pctWidth>
            </wp14:sizeRelH>
            <wp14:sizeRelV relativeFrom="page">
              <wp14:pctHeight>0</wp14:pctHeight>
            </wp14:sizeRelV>
          </wp:anchor>
        </w:drawing>
      </w:r>
    </w:p>
    <w:p w:rsidR="00A76C56" w:rsidRDefault="00A76C56" w:rsidP="00A76C56">
      <w:pPr>
        <w:tabs>
          <w:tab w:val="left" w:pos="1800"/>
        </w:tabs>
        <w:spacing w:after="0" w:line="240" w:lineRule="auto"/>
        <w:rPr>
          <w:rFonts w:ascii="Times New Roman" w:hAnsi="Times New Roman" w:cs="Times New Roman"/>
          <w:b/>
          <w:sz w:val="20"/>
          <w:szCs w:val="20"/>
        </w:rPr>
      </w:pPr>
    </w:p>
    <w:p w:rsidR="00A76C56" w:rsidRDefault="00A76C56" w:rsidP="00A76C56">
      <w:pPr>
        <w:tabs>
          <w:tab w:val="left" w:pos="1800"/>
        </w:tabs>
        <w:spacing w:after="0" w:line="240" w:lineRule="auto"/>
        <w:rPr>
          <w:rFonts w:ascii="Times New Roman" w:hAnsi="Times New Roman" w:cs="Times New Roman"/>
          <w:b/>
          <w:sz w:val="20"/>
          <w:szCs w:val="20"/>
        </w:rPr>
      </w:pPr>
    </w:p>
    <w:p w:rsidR="00A76C56" w:rsidRDefault="00A76C56" w:rsidP="00A76C56">
      <w:pPr>
        <w:tabs>
          <w:tab w:val="left" w:pos="1800"/>
        </w:tabs>
        <w:spacing w:after="0" w:line="240" w:lineRule="auto"/>
        <w:rPr>
          <w:rFonts w:ascii="Times New Roman" w:hAnsi="Times New Roman" w:cs="Times New Roman"/>
          <w:b/>
          <w:sz w:val="20"/>
          <w:szCs w:val="20"/>
        </w:rPr>
      </w:pPr>
    </w:p>
    <w:p w:rsidR="00A76C56" w:rsidRDefault="00A76C56" w:rsidP="00A76C56">
      <w:pPr>
        <w:tabs>
          <w:tab w:val="left" w:pos="1800"/>
        </w:tabs>
        <w:spacing w:after="0" w:line="240" w:lineRule="auto"/>
        <w:rPr>
          <w:rFonts w:ascii="Times New Roman" w:hAnsi="Times New Roman" w:cs="Times New Roman"/>
          <w:b/>
          <w:sz w:val="20"/>
          <w:szCs w:val="20"/>
        </w:rPr>
      </w:pPr>
    </w:p>
    <w:p w:rsidR="00A76C56" w:rsidRDefault="00A76C56" w:rsidP="00A76C56">
      <w:pPr>
        <w:tabs>
          <w:tab w:val="left" w:pos="1800"/>
        </w:tabs>
        <w:spacing w:after="0" w:line="240" w:lineRule="auto"/>
        <w:rPr>
          <w:rFonts w:ascii="Times New Roman" w:hAnsi="Times New Roman" w:cs="Times New Roman"/>
          <w:b/>
          <w:sz w:val="20"/>
          <w:szCs w:val="20"/>
        </w:rPr>
      </w:pPr>
    </w:p>
    <w:p w:rsidR="00A76C56" w:rsidRDefault="008D5D81" w:rsidP="00A76C56">
      <w:pPr>
        <w:tabs>
          <w:tab w:val="left" w:pos="1800"/>
        </w:tabs>
        <w:spacing w:after="0" w:line="240" w:lineRule="auto"/>
        <w:rPr>
          <w:rFonts w:ascii="Times New Roman" w:hAnsi="Times New Roman" w:cs="Times New Roman"/>
          <w:b/>
          <w:sz w:val="20"/>
          <w:szCs w:val="20"/>
        </w:rPr>
      </w:pPr>
      <w:r w:rsidRPr="00887231">
        <w:rPr>
          <w:rFonts w:ascii="Times New Roman" w:hAnsi="Times New Roman" w:cs="Times New Roman"/>
          <w:noProof/>
          <w:sz w:val="24"/>
          <w:szCs w:val="24"/>
        </w:rPr>
        <mc:AlternateContent>
          <mc:Choice Requires="wps">
            <w:drawing>
              <wp:anchor distT="0" distB="0" distL="114300" distR="114300" simplePos="0" relativeHeight="251715584" behindDoc="1" locked="0" layoutInCell="1" allowOverlap="1" wp14:anchorId="24A7B556" wp14:editId="50E45F96">
                <wp:simplePos x="0" y="0"/>
                <wp:positionH relativeFrom="column">
                  <wp:posOffset>6379845</wp:posOffset>
                </wp:positionH>
                <wp:positionV relativeFrom="paragraph">
                  <wp:posOffset>73025</wp:posOffset>
                </wp:positionV>
                <wp:extent cx="2952750" cy="533400"/>
                <wp:effectExtent l="0" t="0" r="0" b="0"/>
                <wp:wrapTight wrapText="bothSides">
                  <wp:wrapPolygon edited="0">
                    <wp:start x="418" y="0"/>
                    <wp:lineTo x="418" y="20829"/>
                    <wp:lineTo x="21043" y="20829"/>
                    <wp:lineTo x="21043" y="0"/>
                    <wp:lineTo x="418"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533400"/>
                        </a:xfrm>
                        <a:prstGeom prst="rect">
                          <a:avLst/>
                        </a:prstGeom>
                        <a:noFill/>
                        <a:ln w="9525">
                          <a:noFill/>
                          <a:miter lim="800000"/>
                          <a:headEnd/>
                          <a:tailEnd/>
                        </a:ln>
                      </wps:spPr>
                      <wps:txbx>
                        <w:txbxContent>
                          <w:p w:rsidR="008D5D81" w:rsidRPr="00E54D7B" w:rsidRDefault="008D5D81" w:rsidP="008D5D81">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Description of field survey results from Reeves et al. (2013).  Percentages in photo figure are proportions of each abnormality out of total abnormalities found in the study.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502.35pt;margin-top:5.75pt;width:232.5pt;height:42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" filled="f" stroked="f">
                <v:textbox>
                  <w:txbxContent>
                    <w:p w:rsidR="008D5D81" w:rsidRPr="00E54D7B" w:rsidRDefault="008D5D81" w:rsidP="008D5D81">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Description of field survey results from Reeves et al. (2013).  Percentages in photo figure are proportions of each abnormality out of total abnormalities found in the study.  </w:t>
                      </w:r>
                    </w:p>
                  </w:txbxContent>
                </v:textbox>
                <w10:wrap type="tight"/>
              </v:shape>
            </w:pict>
          </mc:Fallback>
        </mc:AlternateContent>
      </w:r>
    </w:p>
    <w:p w:rsidR="00A76C56" w:rsidRDefault="00A76C56" w:rsidP="00A76C56">
      <w:pPr>
        <w:tabs>
          <w:tab w:val="left" w:pos="1800"/>
        </w:tabs>
        <w:spacing w:after="0" w:line="240" w:lineRule="auto"/>
        <w:rPr>
          <w:rFonts w:ascii="Times New Roman" w:hAnsi="Times New Roman" w:cs="Times New Roman"/>
          <w:b/>
          <w:sz w:val="20"/>
          <w:szCs w:val="20"/>
        </w:rPr>
      </w:pPr>
    </w:p>
    <w:p w:rsidR="00A76C56" w:rsidRDefault="00A76C56" w:rsidP="00A76C56">
      <w:pPr>
        <w:tabs>
          <w:tab w:val="left" w:pos="1800"/>
        </w:tabs>
        <w:spacing w:after="0" w:line="240" w:lineRule="auto"/>
        <w:rPr>
          <w:rFonts w:ascii="Times New Roman" w:hAnsi="Times New Roman" w:cs="Times New Roman"/>
          <w:b/>
          <w:sz w:val="20"/>
          <w:szCs w:val="20"/>
        </w:rPr>
      </w:pPr>
    </w:p>
    <w:p w:rsidR="00A76C56" w:rsidRDefault="00A76C56" w:rsidP="00A76C56">
      <w:pPr>
        <w:tabs>
          <w:tab w:val="left" w:pos="1800"/>
        </w:tabs>
        <w:spacing w:after="0" w:line="240" w:lineRule="auto"/>
        <w:rPr>
          <w:rFonts w:ascii="Times New Roman" w:hAnsi="Times New Roman" w:cs="Times New Roman"/>
          <w:b/>
          <w:sz w:val="20"/>
          <w:szCs w:val="20"/>
        </w:rPr>
      </w:pPr>
    </w:p>
    <w:p w:rsidR="00A76C56" w:rsidRDefault="008D5D81" w:rsidP="00A76C56">
      <w:pPr>
        <w:tabs>
          <w:tab w:val="left" w:pos="1800"/>
        </w:tabs>
        <w:spacing w:after="0" w:line="240" w:lineRule="auto"/>
        <w:rPr>
          <w:rFonts w:ascii="Times New Roman" w:hAnsi="Times New Roman" w:cs="Times New Roman"/>
          <w:b/>
          <w:sz w:val="20"/>
          <w:szCs w:val="20"/>
        </w:rPr>
      </w:pPr>
      <w:r w:rsidRPr="00D106E1">
        <w:rPr>
          <w:rFonts w:ascii="Times New Roman" w:hAnsi="Times New Roman" w:cs="Times New Roman"/>
          <w:b/>
          <w:noProof/>
          <w:sz w:val="24"/>
          <w:szCs w:val="24"/>
        </w:rPr>
        <mc:AlternateContent>
          <mc:Choice Requires="wps">
            <w:drawing>
              <wp:anchor distT="0" distB="0" distL="114300" distR="114300" simplePos="0" relativeHeight="251706368" behindDoc="0" locked="0" layoutInCell="1" allowOverlap="1" wp14:anchorId="6433D1EF" wp14:editId="3309B2DD">
                <wp:simplePos x="0" y="0"/>
                <wp:positionH relativeFrom="column">
                  <wp:posOffset>4865370</wp:posOffset>
                </wp:positionH>
                <wp:positionV relativeFrom="paragraph">
                  <wp:posOffset>28575</wp:posOffset>
                </wp:positionV>
                <wp:extent cx="4349750" cy="1695450"/>
                <wp:effectExtent l="0" t="0" r="12700"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9750" cy="1695450"/>
                        </a:xfrm>
                        <a:prstGeom prst="rect">
                          <a:avLst/>
                        </a:prstGeom>
                        <a:solidFill>
                          <a:schemeClr val="bg1">
                            <a:lumMod val="95000"/>
                          </a:schemeClr>
                        </a:solidFill>
                        <a:ln w="9525">
                          <a:solidFill>
                            <a:schemeClr val="bg1">
                              <a:lumMod val="85000"/>
                            </a:schemeClr>
                          </a:solidFill>
                          <a:miter lim="800000"/>
                          <a:headEnd/>
                          <a:tailEnd/>
                        </a:ln>
                      </wps:spPr>
                      <wps:txbx>
                        <w:txbxContent>
                          <w:p w:rsidR="00A76C56" w:rsidRPr="008D5D81" w:rsidRDefault="00A76C56" w:rsidP="00003EE6">
                            <w:pPr>
                              <w:tabs>
                                <w:tab w:val="left" w:pos="1800"/>
                              </w:tabs>
                              <w:spacing w:after="0" w:line="240" w:lineRule="auto"/>
                              <w:jc w:val="center"/>
                              <w:rPr>
                                <w:rFonts w:ascii="Times New Roman" w:hAnsi="Times New Roman" w:cs="Times New Roman"/>
                                <w:b/>
                                <w:sz w:val="16"/>
                                <w:szCs w:val="16"/>
                              </w:rPr>
                            </w:pPr>
                            <w:r w:rsidRPr="008D5D81">
                              <w:rPr>
                                <w:rFonts w:ascii="Times New Roman" w:hAnsi="Times New Roman" w:cs="Times New Roman"/>
                                <w:b/>
                                <w:sz w:val="16"/>
                                <w:szCs w:val="16"/>
                              </w:rPr>
                              <w:t>References</w:t>
                            </w:r>
                          </w:p>
                          <w:p w:rsidR="00A76C56" w:rsidRPr="008D5D81" w:rsidRDefault="00A76C56" w:rsidP="00A76C56">
                            <w:pPr>
                              <w:tabs>
                                <w:tab w:val="left" w:pos="1800"/>
                              </w:tabs>
                              <w:spacing w:after="0" w:line="240" w:lineRule="auto"/>
                              <w:rPr>
                                <w:rFonts w:ascii="Times New Roman" w:hAnsi="Times New Roman" w:cs="Times New Roman"/>
                                <w:sz w:val="16"/>
                                <w:szCs w:val="16"/>
                              </w:rPr>
                            </w:pPr>
                          </w:p>
                          <w:p w:rsidR="008D5D81" w:rsidRPr="008D5D81" w:rsidRDefault="008D5D81" w:rsidP="008D5D81">
                            <w:pPr>
                              <w:tabs>
                                <w:tab w:val="left" w:pos="450"/>
                              </w:tabs>
                              <w:spacing w:after="0" w:line="240" w:lineRule="auto"/>
                              <w:ind w:left="450" w:hanging="450"/>
                              <w:rPr>
                                <w:rFonts w:ascii="Times New Roman" w:hAnsi="Times New Roman" w:cs="Times New Roman"/>
                                <w:sz w:val="16"/>
                                <w:szCs w:val="16"/>
                              </w:rPr>
                            </w:pPr>
                            <w:r w:rsidRPr="008D5D81">
                              <w:rPr>
                                <w:rFonts w:ascii="Times New Roman" w:hAnsi="Times New Roman" w:cs="Times New Roman"/>
                                <w:sz w:val="16"/>
                                <w:szCs w:val="16"/>
                              </w:rPr>
                              <w:t>Blaustein, A. R. and P. T. J. Johnson (2003). The complexity of deformed amphibians. Frontiers in Ecology and the Environment 1: 87-94.</w:t>
                            </w:r>
                          </w:p>
                          <w:p w:rsidR="008D5D81" w:rsidRPr="008D5D81" w:rsidRDefault="008D5D81" w:rsidP="00A76C56">
                            <w:pPr>
                              <w:tabs>
                                <w:tab w:val="left" w:pos="450"/>
                              </w:tabs>
                              <w:spacing w:after="0" w:line="240" w:lineRule="auto"/>
                              <w:ind w:left="450" w:hanging="450"/>
                              <w:rPr>
                                <w:rFonts w:ascii="Times New Roman" w:hAnsi="Times New Roman" w:cs="Times New Roman"/>
                                <w:sz w:val="16"/>
                                <w:szCs w:val="16"/>
                              </w:rPr>
                            </w:pPr>
                          </w:p>
                          <w:p w:rsidR="00A76C56" w:rsidRPr="008D5D81" w:rsidRDefault="00A76C56" w:rsidP="00A76C56">
                            <w:pPr>
                              <w:tabs>
                                <w:tab w:val="left" w:pos="450"/>
                              </w:tabs>
                              <w:spacing w:after="0" w:line="240" w:lineRule="auto"/>
                              <w:ind w:left="450" w:hanging="450"/>
                              <w:rPr>
                                <w:rFonts w:ascii="Times New Roman" w:hAnsi="Times New Roman" w:cs="Times New Roman"/>
                                <w:sz w:val="16"/>
                                <w:szCs w:val="16"/>
                              </w:rPr>
                            </w:pPr>
                            <w:r w:rsidRPr="008D5D81">
                              <w:rPr>
                                <w:rFonts w:ascii="Times New Roman" w:hAnsi="Times New Roman" w:cs="Times New Roman"/>
                                <w:sz w:val="16"/>
                                <w:szCs w:val="16"/>
                              </w:rPr>
                              <w:t xml:space="preserve">Johnson, P. T. J., Reeves, M. K., Krest, S. K. and A. E. Pinkney (2010). A decade of deformities: advances in our understanding of amphibian malformations and their implications.  </w:t>
                            </w:r>
                            <w:r w:rsidRPr="008D5D81">
                              <w:rPr>
                                <w:rFonts w:ascii="Times New Roman" w:hAnsi="Times New Roman" w:cs="Times New Roman"/>
                                <w:i/>
                                <w:iCs/>
                                <w:sz w:val="16"/>
                                <w:szCs w:val="16"/>
                              </w:rPr>
                              <w:t>In</w:t>
                            </w:r>
                            <w:r w:rsidRPr="008D5D81">
                              <w:rPr>
                                <w:rFonts w:ascii="Times New Roman" w:hAnsi="Times New Roman" w:cs="Times New Roman"/>
                                <w:sz w:val="16"/>
                                <w:szCs w:val="16"/>
                              </w:rPr>
                              <w:t xml:space="preserve"> Sparling, Linder, Bishop, Krest (eds), </w:t>
                            </w:r>
                            <w:r w:rsidRPr="008D5D81">
                              <w:rPr>
                                <w:rFonts w:ascii="Times New Roman" w:hAnsi="Times New Roman" w:cs="Times New Roman"/>
                                <w:i/>
                                <w:iCs/>
                                <w:sz w:val="16"/>
                                <w:szCs w:val="16"/>
                              </w:rPr>
                              <w:t>Ecotoxicology of Amphibians and Reptiles</w:t>
                            </w:r>
                            <w:r w:rsidRPr="008D5D81">
                              <w:rPr>
                                <w:rFonts w:ascii="Times New Roman" w:hAnsi="Times New Roman" w:cs="Times New Roman"/>
                                <w:sz w:val="16"/>
                                <w:szCs w:val="16"/>
                              </w:rPr>
                              <w:t>, 2nd edition.  SETAC Press, Pensacola FL.</w:t>
                            </w:r>
                          </w:p>
                          <w:p w:rsidR="00A76C56" w:rsidRPr="008D5D81" w:rsidRDefault="00A76C56" w:rsidP="008D5D81">
                            <w:pPr>
                              <w:tabs>
                                <w:tab w:val="left" w:pos="1800"/>
                              </w:tabs>
                              <w:spacing w:after="0" w:line="240" w:lineRule="auto"/>
                              <w:rPr>
                                <w:rFonts w:ascii="Times New Roman" w:hAnsi="Times New Roman" w:cs="Times New Roman"/>
                                <w:sz w:val="16"/>
                                <w:szCs w:val="16"/>
                              </w:rPr>
                            </w:pPr>
                          </w:p>
                          <w:p w:rsidR="008D5D81" w:rsidRPr="008D5D81" w:rsidRDefault="008D5D81" w:rsidP="008D5D81">
                            <w:pPr>
                              <w:tabs>
                                <w:tab w:val="left" w:pos="450"/>
                              </w:tabs>
                              <w:spacing w:after="0" w:line="240" w:lineRule="auto"/>
                              <w:ind w:left="450" w:hanging="450"/>
                              <w:rPr>
                                <w:rFonts w:ascii="Times New Roman" w:hAnsi="Times New Roman" w:cs="Times New Roman"/>
                                <w:sz w:val="16"/>
                                <w:szCs w:val="16"/>
                              </w:rPr>
                            </w:pPr>
                            <w:r w:rsidRPr="008D5D81">
                              <w:rPr>
                                <w:rFonts w:ascii="Times New Roman" w:hAnsi="Times New Roman" w:cs="Times New Roman"/>
                                <w:sz w:val="16"/>
                                <w:szCs w:val="16"/>
                              </w:rPr>
                              <w:t>Reeves, M.K., Medley, K.A., Pinkney, A.E., Holyoak, M., Johnson, P</w:t>
                            </w:r>
                            <w:r>
                              <w:rPr>
                                <w:rFonts w:ascii="Times New Roman" w:hAnsi="Times New Roman" w:cs="Times New Roman"/>
                                <w:sz w:val="16"/>
                                <w:szCs w:val="16"/>
                              </w:rPr>
                              <w:t xml:space="preserve">.T.J., and M.J. Lannoo. (2013). </w:t>
                            </w:r>
                            <w:r w:rsidRPr="008D5D81">
                              <w:rPr>
                                <w:rFonts w:ascii="Times New Roman" w:hAnsi="Times New Roman" w:cs="Times New Roman"/>
                                <w:sz w:val="16"/>
                                <w:szCs w:val="16"/>
                              </w:rPr>
                              <w:t>Localized hotspots drive continental geography of abnormal amphibians on U.S. wildlife refuges.</w:t>
                            </w:r>
                            <w:r w:rsidRPr="008D5D81">
                              <w:rPr>
                                <w:rFonts w:ascii="Times New Roman" w:hAnsi="Times New Roman" w:cs="Times New Roman"/>
                                <w:i/>
                                <w:sz w:val="16"/>
                                <w:szCs w:val="16"/>
                              </w:rPr>
                              <w:t xml:space="preserve"> PLoS ONE </w:t>
                            </w:r>
                            <w:r w:rsidRPr="008D5D81">
                              <w:rPr>
                                <w:rFonts w:ascii="Times New Roman" w:hAnsi="Times New Roman" w:cs="Times New Roman"/>
                                <w:sz w:val="16"/>
                                <w:szCs w:val="16"/>
                              </w:rPr>
                              <w:t>8(11): e77467.</w:t>
                            </w:r>
                          </w:p>
                          <w:p w:rsidR="008D5D81" w:rsidRPr="008D5D81" w:rsidRDefault="008D5D81" w:rsidP="001A6787">
                            <w:pPr>
                              <w:tabs>
                                <w:tab w:val="left" w:pos="450"/>
                              </w:tabs>
                              <w:spacing w:after="0" w:line="240" w:lineRule="auto"/>
                              <w:ind w:left="450" w:hanging="450"/>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83.1pt;margin-top:2.25pt;width:342.5pt;height:13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" fillcolor="#f2f2f2 [3052]" strokecolor="#d8d8d8 [2732]">
                <v:textbox>
                  <w:txbxContent>
                    <w:p w:rsidR="00A76C56" w:rsidRPr="008D5D81" w:rsidRDefault="00A76C56" w:rsidP="00003EE6">
                      <w:pPr>
                        <w:tabs>
                          <w:tab w:val="left" w:pos="1800"/>
                        </w:tabs>
                        <w:spacing w:after="0" w:line="240" w:lineRule="auto"/>
                        <w:jc w:val="center"/>
                        <w:rPr>
                          <w:rFonts w:ascii="Times New Roman" w:hAnsi="Times New Roman" w:cs="Times New Roman"/>
                          <w:b/>
                          <w:sz w:val="16"/>
                          <w:szCs w:val="16"/>
                        </w:rPr>
                      </w:pPr>
                      <w:r w:rsidRPr="008D5D81">
                        <w:rPr>
                          <w:rFonts w:ascii="Times New Roman" w:hAnsi="Times New Roman" w:cs="Times New Roman"/>
                          <w:b/>
                          <w:sz w:val="16"/>
                          <w:szCs w:val="16"/>
                        </w:rPr>
                        <w:t>References</w:t>
                      </w:r>
                    </w:p>
                    <w:p w:rsidR="00A76C56" w:rsidRPr="008D5D81" w:rsidRDefault="00A76C56" w:rsidP="00A76C56">
                      <w:pPr>
                        <w:tabs>
                          <w:tab w:val="left" w:pos="1800"/>
                        </w:tabs>
                        <w:spacing w:after="0" w:line="240" w:lineRule="auto"/>
                        <w:rPr>
                          <w:rFonts w:ascii="Times New Roman" w:hAnsi="Times New Roman" w:cs="Times New Roman"/>
                          <w:sz w:val="16"/>
                          <w:szCs w:val="16"/>
                        </w:rPr>
                      </w:pPr>
                    </w:p>
                    <w:p w:rsidR="008D5D81" w:rsidRPr="008D5D81" w:rsidRDefault="008D5D81" w:rsidP="008D5D81">
                      <w:pPr>
                        <w:tabs>
                          <w:tab w:val="left" w:pos="450"/>
                        </w:tabs>
                        <w:spacing w:after="0" w:line="240" w:lineRule="auto"/>
                        <w:ind w:left="450" w:hanging="450"/>
                        <w:rPr>
                          <w:rFonts w:ascii="Times New Roman" w:hAnsi="Times New Roman" w:cs="Times New Roman"/>
                          <w:sz w:val="16"/>
                          <w:szCs w:val="16"/>
                        </w:rPr>
                      </w:pPr>
                      <w:r w:rsidRPr="008D5D81">
                        <w:rPr>
                          <w:rFonts w:ascii="Times New Roman" w:hAnsi="Times New Roman" w:cs="Times New Roman"/>
                          <w:sz w:val="16"/>
                          <w:szCs w:val="16"/>
                        </w:rPr>
                        <w:t>Blaustein, A. R. and P. T. J. Johnson (2003). The complexity of deformed amphibians. Frontiers in Ecology and the Environment 1: 87-94.</w:t>
                      </w:r>
                    </w:p>
                    <w:p w:rsidR="008D5D81" w:rsidRPr="008D5D81" w:rsidRDefault="008D5D81" w:rsidP="00A76C56">
                      <w:pPr>
                        <w:tabs>
                          <w:tab w:val="left" w:pos="450"/>
                        </w:tabs>
                        <w:spacing w:after="0" w:line="240" w:lineRule="auto"/>
                        <w:ind w:left="450" w:hanging="450"/>
                        <w:rPr>
                          <w:rFonts w:ascii="Times New Roman" w:hAnsi="Times New Roman" w:cs="Times New Roman"/>
                          <w:sz w:val="16"/>
                          <w:szCs w:val="16"/>
                        </w:rPr>
                      </w:pPr>
                    </w:p>
                    <w:p w:rsidR="00A76C56" w:rsidRPr="008D5D81" w:rsidRDefault="00A76C56" w:rsidP="00A76C56">
                      <w:pPr>
                        <w:tabs>
                          <w:tab w:val="left" w:pos="450"/>
                        </w:tabs>
                        <w:spacing w:after="0" w:line="240" w:lineRule="auto"/>
                        <w:ind w:left="450" w:hanging="450"/>
                        <w:rPr>
                          <w:rFonts w:ascii="Times New Roman" w:hAnsi="Times New Roman" w:cs="Times New Roman"/>
                          <w:sz w:val="16"/>
                          <w:szCs w:val="16"/>
                        </w:rPr>
                      </w:pPr>
                      <w:r w:rsidRPr="008D5D81">
                        <w:rPr>
                          <w:rFonts w:ascii="Times New Roman" w:hAnsi="Times New Roman" w:cs="Times New Roman"/>
                          <w:sz w:val="16"/>
                          <w:szCs w:val="16"/>
                        </w:rPr>
                        <w:t xml:space="preserve">Johnson, P. T. J., Reeves, M. K., Krest, S. K. and A. E. Pinkney (2010). A decade of deformities: advances in our understanding of amphibian malformations and their implications.  </w:t>
                      </w:r>
                      <w:r w:rsidRPr="008D5D81">
                        <w:rPr>
                          <w:rFonts w:ascii="Times New Roman" w:hAnsi="Times New Roman" w:cs="Times New Roman"/>
                          <w:i/>
                          <w:iCs/>
                          <w:sz w:val="16"/>
                          <w:szCs w:val="16"/>
                        </w:rPr>
                        <w:t>In</w:t>
                      </w:r>
                      <w:r w:rsidRPr="008D5D81">
                        <w:rPr>
                          <w:rFonts w:ascii="Times New Roman" w:hAnsi="Times New Roman" w:cs="Times New Roman"/>
                          <w:sz w:val="16"/>
                          <w:szCs w:val="16"/>
                        </w:rPr>
                        <w:t xml:space="preserve"> Sparling, Linder, Bishop, Krest (eds), </w:t>
                      </w:r>
                      <w:r w:rsidRPr="008D5D81">
                        <w:rPr>
                          <w:rFonts w:ascii="Times New Roman" w:hAnsi="Times New Roman" w:cs="Times New Roman"/>
                          <w:i/>
                          <w:iCs/>
                          <w:sz w:val="16"/>
                          <w:szCs w:val="16"/>
                        </w:rPr>
                        <w:t>Ecotoxicology of Amphibians and Reptiles</w:t>
                      </w:r>
                      <w:r w:rsidRPr="008D5D81">
                        <w:rPr>
                          <w:rFonts w:ascii="Times New Roman" w:hAnsi="Times New Roman" w:cs="Times New Roman"/>
                          <w:sz w:val="16"/>
                          <w:szCs w:val="16"/>
                        </w:rPr>
                        <w:t>, 2nd edition.  SETAC Press, Pensacola FL.</w:t>
                      </w:r>
                    </w:p>
                    <w:p w:rsidR="00A76C56" w:rsidRPr="008D5D81" w:rsidRDefault="00A76C56" w:rsidP="008D5D81">
                      <w:pPr>
                        <w:tabs>
                          <w:tab w:val="left" w:pos="1800"/>
                        </w:tabs>
                        <w:spacing w:after="0" w:line="240" w:lineRule="auto"/>
                        <w:rPr>
                          <w:rFonts w:ascii="Times New Roman" w:hAnsi="Times New Roman" w:cs="Times New Roman"/>
                          <w:sz w:val="16"/>
                          <w:szCs w:val="16"/>
                        </w:rPr>
                      </w:pPr>
                    </w:p>
                    <w:p w:rsidR="008D5D81" w:rsidRPr="008D5D81" w:rsidRDefault="008D5D81" w:rsidP="008D5D81">
                      <w:pPr>
                        <w:tabs>
                          <w:tab w:val="left" w:pos="450"/>
                        </w:tabs>
                        <w:spacing w:after="0" w:line="240" w:lineRule="auto"/>
                        <w:ind w:left="450" w:hanging="450"/>
                        <w:rPr>
                          <w:rFonts w:ascii="Times New Roman" w:hAnsi="Times New Roman" w:cs="Times New Roman"/>
                          <w:sz w:val="16"/>
                          <w:szCs w:val="16"/>
                        </w:rPr>
                      </w:pPr>
                      <w:r w:rsidRPr="008D5D81">
                        <w:rPr>
                          <w:rFonts w:ascii="Times New Roman" w:hAnsi="Times New Roman" w:cs="Times New Roman"/>
                          <w:sz w:val="16"/>
                          <w:szCs w:val="16"/>
                        </w:rPr>
                        <w:t>Reeves, M.K., Medley, K.A., Pinkney, A.E., Holyoak, M., Johnson, P</w:t>
                      </w:r>
                      <w:r>
                        <w:rPr>
                          <w:rFonts w:ascii="Times New Roman" w:hAnsi="Times New Roman" w:cs="Times New Roman"/>
                          <w:sz w:val="16"/>
                          <w:szCs w:val="16"/>
                        </w:rPr>
                        <w:t xml:space="preserve">.T.J., and M.J. Lannoo. (2013). </w:t>
                      </w:r>
                      <w:r w:rsidRPr="008D5D81">
                        <w:rPr>
                          <w:rFonts w:ascii="Times New Roman" w:hAnsi="Times New Roman" w:cs="Times New Roman"/>
                          <w:sz w:val="16"/>
                          <w:szCs w:val="16"/>
                        </w:rPr>
                        <w:t>Localized hotspots drive continental geography of abnormal amphibians on U.S. wildlife refuges.</w:t>
                      </w:r>
                      <w:r w:rsidRPr="008D5D81">
                        <w:rPr>
                          <w:rFonts w:ascii="Times New Roman" w:hAnsi="Times New Roman" w:cs="Times New Roman"/>
                          <w:i/>
                          <w:sz w:val="16"/>
                          <w:szCs w:val="16"/>
                        </w:rPr>
                        <w:t xml:space="preserve"> PLoS ONE </w:t>
                      </w:r>
                      <w:r w:rsidRPr="008D5D81">
                        <w:rPr>
                          <w:rFonts w:ascii="Times New Roman" w:hAnsi="Times New Roman" w:cs="Times New Roman"/>
                          <w:sz w:val="16"/>
                          <w:szCs w:val="16"/>
                        </w:rPr>
                        <w:t>8(11): e77467.</w:t>
                      </w:r>
                    </w:p>
                    <w:p w:rsidR="008D5D81" w:rsidRPr="008D5D81" w:rsidRDefault="008D5D81" w:rsidP="001A6787">
                      <w:pPr>
                        <w:tabs>
                          <w:tab w:val="left" w:pos="450"/>
                        </w:tabs>
                        <w:spacing w:after="0" w:line="240" w:lineRule="auto"/>
                        <w:ind w:left="450" w:hanging="450"/>
                        <w:rPr>
                          <w:sz w:val="16"/>
                          <w:szCs w:val="16"/>
                        </w:rPr>
                      </w:pPr>
                    </w:p>
                  </w:txbxContent>
                </v:textbox>
              </v:shape>
            </w:pict>
          </mc:Fallback>
        </mc:AlternateContent>
      </w:r>
    </w:p>
    <w:p w:rsidR="00A76C56" w:rsidRDefault="00A76C56" w:rsidP="00A76C56">
      <w:pPr>
        <w:tabs>
          <w:tab w:val="left" w:pos="1800"/>
        </w:tabs>
        <w:spacing w:after="0" w:line="240" w:lineRule="auto"/>
        <w:rPr>
          <w:rFonts w:ascii="Times New Roman" w:hAnsi="Times New Roman" w:cs="Times New Roman"/>
          <w:b/>
          <w:sz w:val="20"/>
          <w:szCs w:val="20"/>
        </w:rPr>
      </w:pPr>
    </w:p>
    <w:p w:rsidR="00A76C56" w:rsidRDefault="00A76C56" w:rsidP="00A76C56">
      <w:pPr>
        <w:tabs>
          <w:tab w:val="left" w:pos="1800"/>
        </w:tabs>
        <w:spacing w:after="0" w:line="240" w:lineRule="auto"/>
        <w:rPr>
          <w:rFonts w:ascii="Times New Roman" w:hAnsi="Times New Roman" w:cs="Times New Roman"/>
          <w:b/>
          <w:sz w:val="20"/>
          <w:szCs w:val="20"/>
        </w:rPr>
      </w:pPr>
    </w:p>
    <w:p w:rsidR="00A76C56" w:rsidRDefault="00A76C56" w:rsidP="00A76C56">
      <w:pPr>
        <w:tabs>
          <w:tab w:val="left" w:pos="1800"/>
        </w:tabs>
        <w:spacing w:after="0" w:line="240" w:lineRule="auto"/>
        <w:rPr>
          <w:rFonts w:ascii="Times New Roman" w:hAnsi="Times New Roman" w:cs="Times New Roman"/>
          <w:b/>
          <w:sz w:val="20"/>
          <w:szCs w:val="20"/>
        </w:rPr>
      </w:pPr>
    </w:p>
    <w:p w:rsidR="00A76C56" w:rsidRDefault="00A76C56" w:rsidP="00A76C56">
      <w:pPr>
        <w:tabs>
          <w:tab w:val="left" w:pos="1800"/>
        </w:tabs>
        <w:spacing w:after="0" w:line="240" w:lineRule="auto"/>
        <w:rPr>
          <w:rFonts w:ascii="Times New Roman" w:hAnsi="Times New Roman" w:cs="Times New Roman"/>
          <w:b/>
          <w:sz w:val="20"/>
          <w:szCs w:val="20"/>
        </w:rPr>
      </w:pPr>
    </w:p>
    <w:p w:rsidR="00A76C56" w:rsidRDefault="00A76C56" w:rsidP="00A76C56">
      <w:pPr>
        <w:tabs>
          <w:tab w:val="left" w:pos="1800"/>
        </w:tabs>
        <w:spacing w:after="0" w:line="240" w:lineRule="auto"/>
        <w:rPr>
          <w:rFonts w:ascii="Times New Roman" w:hAnsi="Times New Roman" w:cs="Times New Roman"/>
          <w:b/>
          <w:sz w:val="20"/>
          <w:szCs w:val="20"/>
        </w:rPr>
      </w:pPr>
    </w:p>
    <w:p w:rsidR="00A76C56" w:rsidRDefault="00A76C56" w:rsidP="00F27EEF">
      <w:pPr>
        <w:tabs>
          <w:tab w:val="left" w:pos="1800"/>
        </w:tabs>
        <w:spacing w:after="0" w:line="240" w:lineRule="auto"/>
        <w:jc w:val="center"/>
        <w:rPr>
          <w:rFonts w:ascii="Times New Roman" w:hAnsi="Times New Roman" w:cs="Times New Roman"/>
          <w:sz w:val="30"/>
          <w:szCs w:val="30"/>
        </w:rPr>
      </w:pPr>
    </w:p>
    <w:p w:rsidR="00003EE6" w:rsidRDefault="00003EE6" w:rsidP="006054E4">
      <w:pPr>
        <w:tabs>
          <w:tab w:val="left" w:pos="720"/>
        </w:tabs>
        <w:spacing w:after="0" w:line="240" w:lineRule="auto"/>
        <w:ind w:left="630" w:hanging="630"/>
        <w:rPr>
          <w:rFonts w:ascii="Times New Roman" w:hAnsi="Times New Roman" w:cs="Times New Roman"/>
          <w:i/>
          <w:sz w:val="20"/>
          <w:szCs w:val="20"/>
        </w:rPr>
      </w:pPr>
    </w:p>
    <w:p w:rsidR="00634C40" w:rsidRPr="006054E4" w:rsidRDefault="00634C40" w:rsidP="006054E4">
      <w:pPr>
        <w:tabs>
          <w:tab w:val="left" w:pos="720"/>
        </w:tabs>
        <w:spacing w:after="0" w:line="240" w:lineRule="auto"/>
        <w:ind w:left="630" w:hanging="630"/>
        <w:rPr>
          <w:rFonts w:ascii="Times New Roman" w:hAnsi="Times New Roman" w:cs="Times New Roman"/>
          <w:i/>
          <w:sz w:val="20"/>
          <w:szCs w:val="20"/>
        </w:rPr>
      </w:pPr>
      <w:r w:rsidRPr="006054E4">
        <w:rPr>
          <w:rFonts w:ascii="Times New Roman" w:hAnsi="Times New Roman" w:cs="Times New Roman"/>
          <w:i/>
          <w:sz w:val="20"/>
          <w:szCs w:val="20"/>
        </w:rPr>
        <w:br w:type="page"/>
      </w:r>
    </w:p>
    <w:p w:rsidR="00634C40" w:rsidRDefault="00634C40" w:rsidP="00634C40">
      <w:pPr>
        <w:tabs>
          <w:tab w:val="left" w:pos="1800"/>
        </w:tabs>
        <w:spacing w:after="0" w:line="240" w:lineRule="auto"/>
        <w:jc w:val="center"/>
        <w:rPr>
          <w:rFonts w:ascii="Times New Roman" w:hAnsi="Times New Roman" w:cs="Times New Roman"/>
          <w:b/>
          <w:sz w:val="40"/>
          <w:szCs w:val="40"/>
        </w:rPr>
      </w:pPr>
      <w:r w:rsidRPr="00DD4D29">
        <w:rPr>
          <w:rFonts w:ascii="Times New Roman" w:hAnsi="Times New Roman" w:cs="Times New Roman"/>
          <w:b/>
          <w:sz w:val="40"/>
          <w:szCs w:val="40"/>
        </w:rPr>
        <w:lastRenderedPageBreak/>
        <w:t>Malformation Nation</w:t>
      </w:r>
    </w:p>
    <w:p w:rsidR="00634C40" w:rsidRDefault="00634C40" w:rsidP="00634C40">
      <w:pPr>
        <w:tabs>
          <w:tab w:val="left" w:pos="1800"/>
        </w:tabs>
        <w:spacing w:after="0" w:line="240" w:lineRule="auto"/>
        <w:jc w:val="center"/>
        <w:rPr>
          <w:rFonts w:ascii="Times New Roman" w:hAnsi="Times New Roman" w:cs="Times New Roman"/>
          <w:b/>
          <w:sz w:val="40"/>
          <w:szCs w:val="40"/>
        </w:rPr>
      </w:pPr>
    </w:p>
    <w:p w:rsidR="00E15944" w:rsidRPr="00F27EEF" w:rsidRDefault="00E15944" w:rsidP="00E15944">
      <w:pPr>
        <w:tabs>
          <w:tab w:val="left" w:pos="1800"/>
        </w:tabs>
        <w:spacing w:after="0" w:line="240" w:lineRule="auto"/>
        <w:jc w:val="center"/>
        <w:rPr>
          <w:rFonts w:ascii="Times New Roman" w:hAnsi="Times New Roman" w:cs="Times New Roman"/>
          <w:sz w:val="26"/>
          <w:szCs w:val="26"/>
        </w:rPr>
      </w:pPr>
      <w:r w:rsidRPr="00E15944">
        <w:rPr>
          <w:rFonts w:ascii="Times New Roman" w:hAnsi="Times New Roman" w:cs="Times New Roman"/>
          <w:sz w:val="26"/>
          <w:szCs w:val="26"/>
        </w:rPr>
        <w:t>Home</w:t>
      </w:r>
      <w:r w:rsidRPr="00F27EEF">
        <w:rPr>
          <w:rFonts w:ascii="Times New Roman" w:hAnsi="Times New Roman" w:cs="Times New Roman"/>
          <w:sz w:val="26"/>
          <w:szCs w:val="26"/>
        </w:rPr>
        <w:t xml:space="preserve">     About Malformations   </w:t>
      </w:r>
      <w:r>
        <w:rPr>
          <w:rFonts w:ascii="Times New Roman" w:hAnsi="Times New Roman" w:cs="Times New Roman"/>
          <w:sz w:val="26"/>
          <w:szCs w:val="26"/>
        </w:rPr>
        <w:t xml:space="preserve">  </w:t>
      </w:r>
      <w:r w:rsidRPr="00E15944">
        <w:rPr>
          <w:rFonts w:ascii="Times New Roman" w:hAnsi="Times New Roman" w:cs="Times New Roman"/>
          <w:sz w:val="26"/>
          <w:szCs w:val="26"/>
          <w:u w:val="single"/>
        </w:rPr>
        <w:t>Background</w:t>
      </w:r>
      <w:r>
        <w:rPr>
          <w:rFonts w:ascii="Times New Roman" w:hAnsi="Times New Roman" w:cs="Times New Roman"/>
          <w:sz w:val="26"/>
          <w:szCs w:val="26"/>
        </w:rPr>
        <w:t xml:space="preserve">     </w:t>
      </w:r>
      <w:r w:rsidRPr="00F27EEF">
        <w:rPr>
          <w:rFonts w:ascii="Times New Roman" w:hAnsi="Times New Roman" w:cs="Times New Roman"/>
          <w:sz w:val="26"/>
          <w:szCs w:val="26"/>
        </w:rPr>
        <w:t>Species Identificatio</w:t>
      </w:r>
      <w:r>
        <w:rPr>
          <w:rFonts w:ascii="Times New Roman" w:hAnsi="Times New Roman" w:cs="Times New Roman"/>
          <w:sz w:val="26"/>
          <w:szCs w:val="26"/>
        </w:rPr>
        <w:t xml:space="preserve">n     Report Data     Explore Data     </w:t>
      </w:r>
      <w:r w:rsidRPr="00F27EEF">
        <w:rPr>
          <w:rFonts w:ascii="Times New Roman" w:hAnsi="Times New Roman" w:cs="Times New Roman"/>
          <w:sz w:val="26"/>
          <w:szCs w:val="26"/>
        </w:rPr>
        <w:t>Educational Resources</w:t>
      </w:r>
    </w:p>
    <w:p w:rsidR="00F27EEF" w:rsidRPr="001874D0" w:rsidRDefault="00F27EEF" w:rsidP="00F27EEF">
      <w:pPr>
        <w:tabs>
          <w:tab w:val="left" w:pos="1800"/>
        </w:tabs>
        <w:spacing w:after="0" w:line="240" w:lineRule="auto"/>
        <w:jc w:val="center"/>
        <w:rPr>
          <w:rFonts w:ascii="Times New Roman" w:hAnsi="Times New Roman" w:cs="Times New Roman"/>
          <w:sz w:val="26"/>
          <w:szCs w:val="26"/>
        </w:rPr>
      </w:pPr>
    </w:p>
    <w:p w:rsidR="00A76C56" w:rsidRDefault="00A76C56" w:rsidP="00A76C56">
      <w:pPr>
        <w:tabs>
          <w:tab w:val="left" w:pos="1800"/>
        </w:tabs>
        <w:spacing w:after="0" w:line="240" w:lineRule="auto"/>
        <w:rPr>
          <w:rFonts w:ascii="Times New Roman" w:hAnsi="Times New Roman" w:cs="Times New Roman"/>
          <w:sz w:val="24"/>
          <w:szCs w:val="24"/>
        </w:rPr>
      </w:pPr>
    </w:p>
    <w:p w:rsidR="00A76C56" w:rsidRPr="005E0EDF" w:rsidRDefault="0043218A" w:rsidP="00A76C56">
      <w:pPr>
        <w:tabs>
          <w:tab w:val="left" w:pos="1800"/>
        </w:tabs>
        <w:spacing w:after="0" w:line="240" w:lineRule="auto"/>
        <w:rPr>
          <w:rFonts w:ascii="Times New Roman" w:hAnsi="Times New Roman" w:cs="Times New Roman"/>
          <w:color w:val="808080" w:themeColor="background1" w:themeShade="80"/>
          <w:sz w:val="24"/>
          <w:szCs w:val="24"/>
        </w:rPr>
      </w:pPr>
      <w:r>
        <w:rPr>
          <w:rFonts w:ascii="Times New Roman" w:hAnsi="Times New Roman" w:cs="Times New Roman"/>
          <w:sz w:val="24"/>
          <w:szCs w:val="24"/>
        </w:rPr>
        <w:t>In the past decade, extensive research into the amphibian malformation phenomena has been undertaken by scientists from government, academic, and non-profit sectors. Below we present information on the history of data collection from these diverse sources, all of which has been critical to</w:t>
      </w:r>
      <w:r w:rsidR="0010468C">
        <w:rPr>
          <w:rFonts w:ascii="Times New Roman" w:hAnsi="Times New Roman" w:cs="Times New Roman"/>
          <w:sz w:val="24"/>
          <w:szCs w:val="24"/>
        </w:rPr>
        <w:t xml:space="preserve"> obtaining a deeper understanding of the environmental factors driving patterns of amphibian malformation occurrence.</w:t>
      </w:r>
    </w:p>
    <w:p w:rsidR="00EC7A22" w:rsidRDefault="00C02C2A" w:rsidP="00EC7A22">
      <w:pPr>
        <w:tabs>
          <w:tab w:val="left" w:pos="1800"/>
        </w:tabs>
        <w:spacing w:after="0" w:line="240" w:lineRule="auto"/>
        <w:rPr>
          <w:rFonts w:ascii="Times New Roman" w:hAnsi="Times New Roman" w:cs="Times New Roman"/>
          <w:b/>
          <w:sz w:val="28"/>
          <w:szCs w:val="28"/>
        </w:rPr>
      </w:pPr>
      <w:r>
        <w:rPr>
          <w:noProof/>
        </w:rPr>
        <w:drawing>
          <wp:anchor distT="0" distB="0" distL="114300" distR="114300" simplePos="0" relativeHeight="251704320" behindDoc="1" locked="0" layoutInCell="1" allowOverlap="1" wp14:anchorId="1B0C87F3" wp14:editId="4AC82801">
            <wp:simplePos x="0" y="0"/>
            <wp:positionH relativeFrom="column">
              <wp:posOffset>6776085</wp:posOffset>
            </wp:positionH>
            <wp:positionV relativeFrom="paragraph">
              <wp:posOffset>182880</wp:posOffset>
            </wp:positionV>
            <wp:extent cx="2324100" cy="1546860"/>
            <wp:effectExtent l="0" t="0" r="0" b="0"/>
            <wp:wrapTight wrapText="bothSides">
              <wp:wrapPolygon edited="0">
                <wp:start x="0" y="0"/>
                <wp:lineTo x="0" y="21281"/>
                <wp:lineTo x="21423" y="21281"/>
                <wp:lineTo x="21423" y="0"/>
                <wp:lineTo x="0" y="0"/>
              </wp:wrapPolygon>
            </wp:wrapTight>
            <wp:docPr id="5" name="Picture 5" descr="http://freshwatersillustrated.org/Artists/39742/Images/301201319050381_IMG_01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descr="http://freshwatersillustrated.org/Artists/39742/Images/301201319050381_IMG_0157.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24100" cy="1546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C7A22" w:rsidRPr="00E65B50" w:rsidRDefault="0010468C" w:rsidP="00EC7A22">
      <w:pPr>
        <w:tabs>
          <w:tab w:val="left" w:pos="1800"/>
        </w:tabs>
        <w:spacing w:after="0" w:line="240" w:lineRule="auto"/>
        <w:rPr>
          <w:rFonts w:ascii="Times New Roman" w:hAnsi="Times New Roman" w:cs="Times New Roman"/>
          <w:b/>
          <w:sz w:val="28"/>
          <w:szCs w:val="28"/>
        </w:rPr>
      </w:pPr>
      <w:r w:rsidRPr="005E0EDF">
        <w:rPr>
          <w:rFonts w:ascii="Times New Roman" w:hAnsi="Times New Roman" w:cs="Times New Roman"/>
          <w:b/>
          <w:sz w:val="28"/>
          <w:szCs w:val="28"/>
        </w:rPr>
        <w:t>North American Reporting Center of Amphibian Malformations</w:t>
      </w:r>
    </w:p>
    <w:p w:rsidR="00EC7A22" w:rsidRPr="00F903F0" w:rsidRDefault="00EC7A22" w:rsidP="00EC7A22">
      <w:pPr>
        <w:tabs>
          <w:tab w:val="left" w:pos="1800"/>
        </w:tabs>
        <w:spacing w:after="0" w:line="240" w:lineRule="auto"/>
        <w:ind w:left="360"/>
        <w:rPr>
          <w:rFonts w:ascii="Times New Roman" w:hAnsi="Times New Roman" w:cs="Times New Roman"/>
          <w:b/>
          <w:sz w:val="20"/>
          <w:szCs w:val="20"/>
        </w:rPr>
      </w:pPr>
    </w:p>
    <w:p w:rsidR="00EC7A22" w:rsidRDefault="00C02C2A" w:rsidP="00EC7A22">
      <w:pPr>
        <w:tabs>
          <w:tab w:val="left" w:pos="1800"/>
        </w:tabs>
        <w:spacing w:after="0" w:line="240" w:lineRule="auto"/>
        <w:ind w:left="360"/>
        <w:rPr>
          <w:rFonts w:ascii="Times New Roman" w:hAnsi="Times New Roman" w:cs="Times New Roman"/>
          <w:sz w:val="24"/>
          <w:szCs w:val="24"/>
        </w:rPr>
      </w:pPr>
      <w:r>
        <w:rPr>
          <w:noProof/>
        </w:rPr>
        <w:drawing>
          <wp:anchor distT="0" distB="0" distL="114300" distR="114300" simplePos="0" relativeHeight="251707392" behindDoc="1" locked="0" layoutInCell="1" allowOverlap="1" wp14:anchorId="7BB38713" wp14:editId="3151E681">
            <wp:simplePos x="0" y="0"/>
            <wp:positionH relativeFrom="column">
              <wp:posOffset>6783070</wp:posOffset>
            </wp:positionH>
            <wp:positionV relativeFrom="paragraph">
              <wp:posOffset>1332865</wp:posOffset>
            </wp:positionV>
            <wp:extent cx="2331720" cy="1552575"/>
            <wp:effectExtent l="0" t="0" r="0" b="9525"/>
            <wp:wrapTight wrapText="bothSides">
              <wp:wrapPolygon edited="0">
                <wp:start x="0" y="0"/>
                <wp:lineTo x="0" y="21467"/>
                <wp:lineTo x="21353" y="21467"/>
                <wp:lineTo x="21353" y="0"/>
                <wp:lineTo x="0" y="0"/>
              </wp:wrapPolygon>
            </wp:wrapTight>
            <wp:docPr id="8" name="Picture 8" descr="http://freshwatersillustrated.org/Artists/39742/Images/301201319315740_IMG_0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descr="http://freshwatersillustrated.org/Artists/39742/Images/301201319315740_IMG_0480.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31720" cy="1552575"/>
                    </a:xfrm>
                    <a:prstGeom prst="rect">
                      <a:avLst/>
                    </a:prstGeom>
                    <a:noFill/>
                    <a:ln>
                      <a:noFill/>
                    </a:ln>
                  </pic:spPr>
                </pic:pic>
              </a:graphicData>
            </a:graphic>
            <wp14:sizeRelH relativeFrom="page">
              <wp14:pctWidth>0</wp14:pctWidth>
            </wp14:sizeRelH>
            <wp14:sizeRelV relativeFrom="page">
              <wp14:pctHeight>0</wp14:pctHeight>
            </wp14:sizeRelV>
          </wp:anchor>
        </w:drawing>
      </w:r>
      <w:r w:rsidR="0010468C">
        <w:rPr>
          <w:rFonts w:ascii="Times New Roman" w:hAnsi="Times New Roman" w:cs="Times New Roman"/>
          <w:sz w:val="24"/>
          <w:szCs w:val="24"/>
        </w:rPr>
        <w:t>Some of the earliest work in amphibian malformations arose from the U.S. Geological Survey’s North American Reporting Center for Amphibian Malformations</w:t>
      </w:r>
      <w:r w:rsidR="00F903F0">
        <w:rPr>
          <w:rFonts w:ascii="Times New Roman" w:hAnsi="Times New Roman" w:cs="Times New Roman"/>
          <w:sz w:val="24"/>
          <w:szCs w:val="24"/>
        </w:rPr>
        <w:t xml:space="preserve"> (NARCAM; Johnson et al. 2000)</w:t>
      </w:r>
      <w:r w:rsidR="0010468C">
        <w:rPr>
          <w:rFonts w:ascii="Times New Roman" w:hAnsi="Times New Roman" w:cs="Times New Roman"/>
          <w:sz w:val="24"/>
          <w:szCs w:val="24"/>
        </w:rPr>
        <w:t>.</w:t>
      </w:r>
      <w:r w:rsidR="00F903F0">
        <w:rPr>
          <w:rFonts w:ascii="Times New Roman" w:hAnsi="Times New Roman" w:cs="Times New Roman"/>
          <w:sz w:val="24"/>
          <w:szCs w:val="24"/>
        </w:rPr>
        <w:t xml:space="preserve"> NARCAM was established in June 1997, following several months of discussions among federal and state agency staff, herpetologists, and other scientists, to facilitate the flow of information in two directions. </w:t>
      </w:r>
      <w:r w:rsidR="00F903F0" w:rsidRPr="00F903F0">
        <w:rPr>
          <w:rFonts w:ascii="Times New Roman" w:hAnsi="Times New Roman" w:cs="Times New Roman"/>
          <w:sz w:val="24"/>
          <w:szCs w:val="24"/>
        </w:rPr>
        <w:t xml:space="preserve">First, scientists and the public </w:t>
      </w:r>
      <w:r w:rsidR="00F903F0">
        <w:rPr>
          <w:rFonts w:ascii="Times New Roman" w:hAnsi="Times New Roman" w:cs="Times New Roman"/>
          <w:sz w:val="24"/>
          <w:szCs w:val="24"/>
        </w:rPr>
        <w:t xml:space="preserve">could </w:t>
      </w:r>
      <w:r w:rsidR="00F903F0" w:rsidRPr="00F903F0">
        <w:rPr>
          <w:rFonts w:ascii="Times New Roman" w:hAnsi="Times New Roman" w:cs="Times New Roman"/>
          <w:sz w:val="24"/>
          <w:szCs w:val="24"/>
        </w:rPr>
        <w:t>learn about the phenomenon, as well as where malformations ha</w:t>
      </w:r>
      <w:r w:rsidR="00A50CD8">
        <w:rPr>
          <w:rFonts w:ascii="Times New Roman" w:hAnsi="Times New Roman" w:cs="Times New Roman"/>
          <w:sz w:val="24"/>
          <w:szCs w:val="24"/>
        </w:rPr>
        <w:t>d</w:t>
      </w:r>
      <w:r w:rsidR="00F903F0" w:rsidRPr="00F903F0">
        <w:rPr>
          <w:rFonts w:ascii="Times New Roman" w:hAnsi="Times New Roman" w:cs="Times New Roman"/>
          <w:sz w:val="24"/>
          <w:szCs w:val="24"/>
        </w:rPr>
        <w:t xml:space="preserve"> been found, the rates at which they were recorded, the species involved, and the types of malformations noted. Second, suspected or confirmed malformation observations </w:t>
      </w:r>
      <w:r w:rsidR="00F903F0">
        <w:rPr>
          <w:rFonts w:ascii="Times New Roman" w:hAnsi="Times New Roman" w:cs="Times New Roman"/>
          <w:sz w:val="24"/>
          <w:szCs w:val="24"/>
        </w:rPr>
        <w:t>could</w:t>
      </w:r>
      <w:r w:rsidR="00F903F0" w:rsidRPr="00F903F0">
        <w:rPr>
          <w:rFonts w:ascii="Times New Roman" w:hAnsi="Times New Roman" w:cs="Times New Roman"/>
          <w:sz w:val="24"/>
          <w:szCs w:val="24"/>
        </w:rPr>
        <w:t xml:space="preserve"> be reported to </w:t>
      </w:r>
      <w:r w:rsidR="00F903F0">
        <w:rPr>
          <w:rFonts w:ascii="Times New Roman" w:hAnsi="Times New Roman" w:cs="Times New Roman"/>
          <w:sz w:val="24"/>
          <w:szCs w:val="24"/>
        </w:rPr>
        <w:t xml:space="preserve">NARCAM’s </w:t>
      </w:r>
      <w:r w:rsidR="003A5898">
        <w:rPr>
          <w:rFonts w:ascii="Times New Roman" w:hAnsi="Times New Roman" w:cs="Times New Roman"/>
          <w:sz w:val="24"/>
          <w:szCs w:val="24"/>
        </w:rPr>
        <w:t>centralized database so that scientists can search for patterns and trends in the type and incidence of malformations</w:t>
      </w:r>
      <w:r w:rsidR="00F903F0" w:rsidRPr="00F903F0">
        <w:rPr>
          <w:rFonts w:ascii="Times New Roman" w:hAnsi="Times New Roman" w:cs="Times New Roman"/>
          <w:sz w:val="24"/>
          <w:szCs w:val="24"/>
        </w:rPr>
        <w:t xml:space="preserve">. </w:t>
      </w:r>
      <w:r w:rsidR="006901E7">
        <w:rPr>
          <w:rFonts w:ascii="Times New Roman" w:hAnsi="Times New Roman" w:cs="Times New Roman"/>
          <w:sz w:val="24"/>
          <w:szCs w:val="24"/>
        </w:rPr>
        <w:t>However, d</w:t>
      </w:r>
      <w:r w:rsidR="00F62150">
        <w:rPr>
          <w:rFonts w:ascii="Times New Roman" w:hAnsi="Times New Roman" w:cs="Times New Roman"/>
          <w:sz w:val="24"/>
          <w:szCs w:val="24"/>
        </w:rPr>
        <w:t xml:space="preserve">ue to federal budget cuts the NARCAM program was discontinued in </w:t>
      </w:r>
      <w:r w:rsidR="00F62150" w:rsidRPr="00F62150">
        <w:rPr>
          <w:rFonts w:ascii="Times New Roman" w:hAnsi="Times New Roman" w:cs="Times New Roman"/>
          <w:color w:val="00B050"/>
          <w:sz w:val="24"/>
          <w:szCs w:val="24"/>
        </w:rPr>
        <w:t>XXXX</w:t>
      </w:r>
      <w:r w:rsidR="00F62150">
        <w:rPr>
          <w:rFonts w:ascii="Times New Roman" w:hAnsi="Times New Roman" w:cs="Times New Roman"/>
          <w:sz w:val="24"/>
          <w:szCs w:val="24"/>
        </w:rPr>
        <w:t>. Fear not though</w:t>
      </w:r>
      <w:r w:rsidR="006901E7">
        <w:rPr>
          <w:rFonts w:ascii="Times New Roman" w:hAnsi="Times New Roman" w:cs="Times New Roman"/>
          <w:sz w:val="24"/>
          <w:szCs w:val="24"/>
        </w:rPr>
        <w:t>! O</w:t>
      </w:r>
      <w:r w:rsidR="00F62150">
        <w:rPr>
          <w:rFonts w:ascii="Times New Roman" w:hAnsi="Times New Roman" w:cs="Times New Roman"/>
          <w:sz w:val="24"/>
          <w:szCs w:val="24"/>
        </w:rPr>
        <w:t xml:space="preserve">ur website, in conjunction with that </w:t>
      </w:r>
      <w:hyperlink r:id="rId22" w:history="1">
        <w:r w:rsidR="00F62150" w:rsidRPr="006901E7">
          <w:rPr>
            <w:rStyle w:val="Hyperlink"/>
            <w:rFonts w:ascii="Times New Roman" w:hAnsi="Times New Roman" w:cs="Times New Roman"/>
            <w:sz w:val="24"/>
            <w:szCs w:val="24"/>
          </w:rPr>
          <w:t xml:space="preserve">National Geographic Society’s FieldScope </w:t>
        </w:r>
        <w:r w:rsidR="006901E7" w:rsidRPr="006901E7">
          <w:rPr>
            <w:rStyle w:val="Hyperlink"/>
            <w:rFonts w:ascii="Times New Roman" w:hAnsi="Times New Roman" w:cs="Times New Roman"/>
            <w:sz w:val="24"/>
            <w:szCs w:val="24"/>
          </w:rPr>
          <w:t>environmental education platform</w:t>
        </w:r>
      </w:hyperlink>
      <w:r w:rsidR="00F62150">
        <w:rPr>
          <w:rFonts w:ascii="Times New Roman" w:hAnsi="Times New Roman" w:cs="Times New Roman"/>
          <w:sz w:val="24"/>
          <w:szCs w:val="24"/>
        </w:rPr>
        <w:t>, serves as the new portal for learning more about and submitting reports of malformed amphibians across North America. We hope you will join us in continuing this important citizen science effort!</w:t>
      </w:r>
    </w:p>
    <w:p w:rsidR="0010468C" w:rsidRDefault="0010468C" w:rsidP="00EC7A22">
      <w:pPr>
        <w:tabs>
          <w:tab w:val="left" w:pos="1800"/>
        </w:tabs>
        <w:spacing w:after="0" w:line="240" w:lineRule="auto"/>
        <w:ind w:left="360"/>
        <w:rPr>
          <w:rFonts w:ascii="Times New Roman" w:hAnsi="Times New Roman" w:cs="Times New Roman"/>
          <w:sz w:val="24"/>
          <w:szCs w:val="24"/>
        </w:rPr>
      </w:pPr>
    </w:p>
    <w:p w:rsidR="00F533A3" w:rsidRPr="005E0EDF" w:rsidRDefault="00F533A3" w:rsidP="00F533A3">
      <w:pPr>
        <w:tabs>
          <w:tab w:val="left" w:pos="1800"/>
        </w:tabs>
        <w:spacing w:after="0" w:line="240" w:lineRule="auto"/>
        <w:rPr>
          <w:rFonts w:ascii="Times New Roman" w:hAnsi="Times New Roman" w:cs="Times New Roman"/>
          <w:b/>
          <w:sz w:val="28"/>
          <w:szCs w:val="28"/>
          <w:u w:val="single"/>
        </w:rPr>
      </w:pPr>
      <w:r w:rsidRPr="005E0EDF">
        <w:rPr>
          <w:rFonts w:ascii="Times New Roman" w:hAnsi="Times New Roman" w:cs="Times New Roman"/>
          <w:b/>
          <w:sz w:val="28"/>
          <w:szCs w:val="28"/>
        </w:rPr>
        <w:t>U.S. Fish and Wildlife Service</w:t>
      </w:r>
    </w:p>
    <w:p w:rsidR="0010468C" w:rsidRPr="00095F05" w:rsidRDefault="0010468C" w:rsidP="00EC7A22">
      <w:pPr>
        <w:tabs>
          <w:tab w:val="left" w:pos="1800"/>
        </w:tabs>
        <w:spacing w:after="0" w:line="240" w:lineRule="auto"/>
        <w:ind w:left="360"/>
        <w:rPr>
          <w:rFonts w:ascii="Times New Roman" w:hAnsi="Times New Roman" w:cs="Times New Roman"/>
          <w:sz w:val="20"/>
          <w:szCs w:val="20"/>
        </w:rPr>
      </w:pPr>
    </w:p>
    <w:p w:rsidR="00A76C56" w:rsidRDefault="00C75528" w:rsidP="00C75528">
      <w:pPr>
        <w:tabs>
          <w:tab w:val="left" w:pos="360"/>
          <w:tab w:val="left" w:pos="1800"/>
        </w:tabs>
        <w:spacing w:after="0" w:line="240" w:lineRule="auto"/>
        <w:ind w:left="360" w:hanging="90"/>
        <w:rPr>
          <w:rFonts w:ascii="Times New Roman" w:hAnsi="Times New Roman" w:cs="Times New Roman"/>
          <w:sz w:val="24"/>
          <w:szCs w:val="24"/>
        </w:rPr>
      </w:pPr>
      <w:r>
        <w:rPr>
          <w:rFonts w:ascii="Times New Roman" w:hAnsi="Times New Roman" w:cs="Times New Roman"/>
          <w:sz w:val="24"/>
          <w:szCs w:val="24"/>
        </w:rPr>
        <w:t xml:space="preserve"> </w:t>
      </w:r>
      <w:r w:rsidR="00EC7A22" w:rsidRPr="00F533A3">
        <w:rPr>
          <w:rFonts w:ascii="Times New Roman" w:hAnsi="Times New Roman" w:cs="Times New Roman"/>
          <w:sz w:val="24"/>
          <w:szCs w:val="24"/>
        </w:rPr>
        <w:t xml:space="preserve">The U.S. Fish and Wildlife Service’s </w:t>
      </w:r>
      <w:hyperlink r:id="rId23" w:history="1">
        <w:r w:rsidR="00EC7A22" w:rsidRPr="00F533A3">
          <w:rPr>
            <w:rStyle w:val="Hyperlink"/>
            <w:rFonts w:ascii="Times New Roman" w:hAnsi="Times New Roman" w:cs="Times New Roman"/>
            <w:sz w:val="24"/>
            <w:szCs w:val="24"/>
          </w:rPr>
          <w:t>Division of Environmental Quality</w:t>
        </w:r>
      </w:hyperlink>
      <w:r w:rsidR="00EC7A22" w:rsidRPr="00F533A3">
        <w:rPr>
          <w:rFonts w:ascii="Times New Roman" w:hAnsi="Times New Roman" w:cs="Times New Roman"/>
          <w:color w:val="0070C0"/>
          <w:sz w:val="24"/>
          <w:szCs w:val="24"/>
        </w:rPr>
        <w:t xml:space="preserve"> </w:t>
      </w:r>
      <w:r w:rsidR="00EC7A22" w:rsidRPr="00F533A3">
        <w:rPr>
          <w:rFonts w:ascii="Times New Roman" w:hAnsi="Times New Roman" w:cs="Times New Roman"/>
          <w:sz w:val="24"/>
          <w:szCs w:val="24"/>
        </w:rPr>
        <w:t xml:space="preserve">is </w:t>
      </w:r>
      <w:r>
        <w:rPr>
          <w:rFonts w:ascii="Times New Roman" w:hAnsi="Times New Roman" w:cs="Times New Roman"/>
          <w:sz w:val="24"/>
          <w:szCs w:val="24"/>
        </w:rPr>
        <w:t xml:space="preserve">also actively </w:t>
      </w:r>
      <w:r w:rsidR="002F43BD">
        <w:rPr>
          <w:rFonts w:ascii="Times New Roman" w:hAnsi="Times New Roman" w:cs="Times New Roman"/>
          <w:sz w:val="24"/>
          <w:szCs w:val="24"/>
        </w:rPr>
        <w:t>involved in</w:t>
      </w:r>
      <w:r w:rsidR="00EC7A22" w:rsidRPr="00F533A3">
        <w:rPr>
          <w:rFonts w:ascii="Times New Roman" w:hAnsi="Times New Roman" w:cs="Times New Roman"/>
          <w:sz w:val="24"/>
          <w:szCs w:val="24"/>
        </w:rPr>
        <w:t xml:space="preserve"> studying amphibian declines and </w:t>
      </w:r>
      <w:r w:rsidR="002F43BD">
        <w:rPr>
          <w:rFonts w:ascii="Times New Roman" w:hAnsi="Times New Roman" w:cs="Times New Roman"/>
          <w:sz w:val="24"/>
          <w:szCs w:val="24"/>
        </w:rPr>
        <w:t>malformations.</w:t>
      </w:r>
      <w:r w:rsidR="00EC7A22" w:rsidRPr="00F533A3">
        <w:rPr>
          <w:rFonts w:ascii="Times New Roman" w:hAnsi="Times New Roman" w:cs="Times New Roman"/>
          <w:sz w:val="24"/>
          <w:szCs w:val="24"/>
        </w:rPr>
        <w:t xml:space="preserve"> In 2000, the Service launched a nation-wide scientific survey to determine the extent of abnormal frogs and toads on national wildlife refuges, revealing important insights into the geographical patterns of malformed amphibians in the </w:t>
      </w:r>
      <w:r w:rsidR="00095F05">
        <w:rPr>
          <w:rFonts w:ascii="Times New Roman" w:hAnsi="Times New Roman" w:cs="Times New Roman"/>
          <w:sz w:val="24"/>
          <w:szCs w:val="24"/>
        </w:rPr>
        <w:t xml:space="preserve">USA. </w:t>
      </w:r>
      <w:r w:rsidR="00A76C56" w:rsidRPr="00CB6214">
        <w:rPr>
          <w:rFonts w:ascii="Times New Roman" w:hAnsi="Times New Roman" w:cs="Times New Roman"/>
          <w:sz w:val="24"/>
          <w:szCs w:val="24"/>
        </w:rPr>
        <w:t xml:space="preserve">To better study amphibians and the concerns facing them, the </w:t>
      </w:r>
      <w:r w:rsidR="00A76C56" w:rsidRPr="00A0175D">
        <w:rPr>
          <w:rFonts w:ascii="Times New Roman" w:hAnsi="Times New Roman" w:cs="Times New Roman"/>
          <w:sz w:val="24"/>
          <w:szCs w:val="24"/>
        </w:rPr>
        <w:t xml:space="preserve">Service developed standard operating procedures (SOPs) for abnormal </w:t>
      </w:r>
      <w:r w:rsidR="00A76C56" w:rsidRPr="00CB6214">
        <w:rPr>
          <w:rFonts w:ascii="Times New Roman" w:hAnsi="Times New Roman" w:cs="Times New Roman"/>
          <w:sz w:val="24"/>
          <w:szCs w:val="24"/>
        </w:rPr>
        <w:t xml:space="preserve">amphibian surveys on wildlife refuges. </w:t>
      </w:r>
      <w:r w:rsidR="00A76C56">
        <w:rPr>
          <w:rFonts w:ascii="Times New Roman" w:hAnsi="Times New Roman" w:cs="Times New Roman"/>
          <w:sz w:val="24"/>
          <w:szCs w:val="24"/>
        </w:rPr>
        <w:t>The Service’s</w:t>
      </w:r>
      <w:r w:rsidR="00A76C56" w:rsidRPr="00CB6214">
        <w:rPr>
          <w:rFonts w:ascii="Times New Roman" w:hAnsi="Times New Roman" w:cs="Times New Roman"/>
          <w:sz w:val="24"/>
          <w:szCs w:val="24"/>
        </w:rPr>
        <w:t xml:space="preserve"> </w:t>
      </w:r>
      <w:hyperlink r:id="rId24" w:history="1">
        <w:r w:rsidR="00A76C56" w:rsidRPr="00CB6214">
          <w:rPr>
            <w:rStyle w:val="Hyperlink"/>
            <w:rFonts w:ascii="Times New Roman" w:hAnsi="Times New Roman" w:cs="Times New Roman"/>
            <w:sz w:val="24"/>
            <w:szCs w:val="24"/>
          </w:rPr>
          <w:t>Amphibian Declines and Deformities</w:t>
        </w:r>
      </w:hyperlink>
      <w:r w:rsidR="00A76C56" w:rsidRPr="00CB6214">
        <w:rPr>
          <w:rFonts w:ascii="Times New Roman" w:hAnsi="Times New Roman" w:cs="Times New Roman"/>
          <w:sz w:val="24"/>
          <w:szCs w:val="24"/>
        </w:rPr>
        <w:t xml:space="preserve"> web page provides more information about how this federal government agency </w:t>
      </w:r>
      <w:r w:rsidR="00A76C56">
        <w:rPr>
          <w:rFonts w:ascii="Times New Roman" w:hAnsi="Times New Roman" w:cs="Times New Roman"/>
          <w:sz w:val="24"/>
          <w:szCs w:val="24"/>
        </w:rPr>
        <w:t>is working</w:t>
      </w:r>
      <w:r w:rsidR="00A76C56" w:rsidRPr="00CB6214">
        <w:rPr>
          <w:rFonts w:ascii="Times New Roman" w:hAnsi="Times New Roman" w:cs="Times New Roman"/>
          <w:sz w:val="24"/>
          <w:szCs w:val="24"/>
        </w:rPr>
        <w:t xml:space="preserve"> to conserve threatened and endangered amphibians. </w:t>
      </w:r>
    </w:p>
    <w:p w:rsidR="00A76C56" w:rsidRPr="00C75528" w:rsidRDefault="00A76C56" w:rsidP="00A76C56">
      <w:pPr>
        <w:tabs>
          <w:tab w:val="left" w:pos="1800"/>
        </w:tabs>
        <w:spacing w:after="0" w:line="240" w:lineRule="auto"/>
        <w:ind w:left="360"/>
        <w:rPr>
          <w:rFonts w:ascii="Times New Roman" w:hAnsi="Times New Roman" w:cs="Times New Roman"/>
          <w:sz w:val="16"/>
          <w:szCs w:val="16"/>
        </w:rPr>
      </w:pPr>
    </w:p>
    <w:p w:rsidR="00A76C56" w:rsidRPr="00887231" w:rsidRDefault="00A76C56" w:rsidP="00A76C56">
      <w:pPr>
        <w:tabs>
          <w:tab w:val="left" w:pos="1800"/>
        </w:tabs>
        <w:spacing w:after="0" w:line="240" w:lineRule="auto"/>
        <w:ind w:left="360"/>
        <w:rPr>
          <w:rFonts w:ascii="Times New Roman" w:hAnsi="Times New Roman" w:cs="Times New Roman"/>
          <w:sz w:val="24"/>
          <w:szCs w:val="24"/>
        </w:rPr>
      </w:pPr>
      <w:r w:rsidRPr="00CB6214">
        <w:rPr>
          <w:rFonts w:ascii="Times New Roman" w:hAnsi="Times New Roman" w:cs="Times New Roman"/>
          <w:sz w:val="24"/>
          <w:szCs w:val="24"/>
        </w:rPr>
        <w:t xml:space="preserve">Recently, the </w:t>
      </w:r>
      <w:r>
        <w:rPr>
          <w:rFonts w:ascii="Times New Roman" w:hAnsi="Times New Roman" w:cs="Times New Roman"/>
          <w:sz w:val="24"/>
          <w:szCs w:val="24"/>
        </w:rPr>
        <w:t>USFWS</w:t>
      </w:r>
      <w:r w:rsidRPr="00CB6214">
        <w:rPr>
          <w:rFonts w:ascii="Times New Roman" w:hAnsi="Times New Roman" w:cs="Times New Roman"/>
          <w:sz w:val="24"/>
          <w:szCs w:val="24"/>
        </w:rPr>
        <w:t xml:space="preserve"> </w:t>
      </w:r>
      <w:r>
        <w:rPr>
          <w:rFonts w:ascii="Times New Roman" w:hAnsi="Times New Roman" w:cs="Times New Roman"/>
          <w:sz w:val="24"/>
          <w:szCs w:val="24"/>
        </w:rPr>
        <w:t xml:space="preserve">was </w:t>
      </w:r>
      <w:r w:rsidRPr="007A5AA2">
        <w:rPr>
          <w:rFonts w:ascii="Times New Roman" w:hAnsi="Times New Roman" w:cs="Times New Roman"/>
          <w:sz w:val="24"/>
          <w:szCs w:val="24"/>
        </w:rPr>
        <w:t xml:space="preserve">part of an unprecedented 10-year-study (Reeves et al. 2013) revealing encouraging results for frogs and toads on national wildlife refuges. The results showed that, on average, less than 2 percent of </w:t>
      </w:r>
      <w:r w:rsidRPr="00887231">
        <w:rPr>
          <w:rFonts w:ascii="Times New Roman" w:hAnsi="Times New Roman" w:cs="Times New Roman"/>
          <w:sz w:val="24"/>
          <w:szCs w:val="24"/>
        </w:rPr>
        <w:t xml:space="preserve">frogs and toads sampled </w:t>
      </w:r>
      <w:r>
        <w:rPr>
          <w:rFonts w:ascii="Times New Roman" w:hAnsi="Times New Roman" w:cs="Times New Roman"/>
          <w:sz w:val="24"/>
          <w:szCs w:val="24"/>
        </w:rPr>
        <w:t>across</w:t>
      </w:r>
      <w:r w:rsidRPr="00887231">
        <w:rPr>
          <w:rFonts w:ascii="Times New Roman" w:hAnsi="Times New Roman" w:cs="Times New Roman"/>
          <w:sz w:val="24"/>
          <w:szCs w:val="24"/>
        </w:rPr>
        <w:t xml:space="preserve"> 152 refuges had physical abnormalities involving the skeleton and eyes</w:t>
      </w:r>
      <w:r>
        <w:rPr>
          <w:rFonts w:ascii="Times New Roman" w:hAnsi="Times New Roman" w:cs="Times New Roman"/>
          <w:sz w:val="24"/>
          <w:szCs w:val="24"/>
        </w:rPr>
        <w:t xml:space="preserve">; </w:t>
      </w:r>
      <w:r w:rsidRPr="00887231">
        <w:rPr>
          <w:rFonts w:ascii="Times New Roman" w:hAnsi="Times New Roman" w:cs="Times New Roman"/>
          <w:sz w:val="24"/>
          <w:szCs w:val="24"/>
        </w:rPr>
        <w:t xml:space="preserve">a lower rate than many experts feared based on earlier reports. This </w:t>
      </w:r>
      <w:r>
        <w:rPr>
          <w:rFonts w:ascii="Times New Roman" w:hAnsi="Times New Roman" w:cs="Times New Roman"/>
          <w:sz w:val="24"/>
          <w:szCs w:val="24"/>
        </w:rPr>
        <w:t xml:space="preserve">suggests </w:t>
      </w:r>
      <w:r w:rsidRPr="00887231">
        <w:rPr>
          <w:rFonts w:ascii="Times New Roman" w:hAnsi="Times New Roman" w:cs="Times New Roman"/>
          <w:sz w:val="24"/>
          <w:szCs w:val="24"/>
        </w:rPr>
        <w:t xml:space="preserve">that </w:t>
      </w:r>
      <w:r w:rsidRPr="00887231">
        <w:rPr>
          <w:rFonts w:ascii="Times New Roman" w:hAnsi="Times New Roman" w:cs="Times New Roman"/>
          <w:sz w:val="24"/>
          <w:szCs w:val="24"/>
        </w:rPr>
        <w:lastRenderedPageBreak/>
        <w:t xml:space="preserve">the severe malformations such as missing or extra limbs reported in the media during the mid-1990s were actually very rare on national wildlife refuges. However, it is important to point out that this study did not include surveys of amphibian malformations on private lands or other non-refuge public lands. </w:t>
      </w:r>
      <w:r>
        <w:rPr>
          <w:rFonts w:ascii="Times New Roman" w:hAnsi="Times New Roman" w:cs="Times New Roman"/>
          <w:sz w:val="24"/>
          <w:szCs w:val="24"/>
        </w:rPr>
        <w:t>Reeves et al. (2013)</w:t>
      </w:r>
      <w:r w:rsidRPr="00887231">
        <w:rPr>
          <w:rFonts w:ascii="Times New Roman" w:hAnsi="Times New Roman" w:cs="Times New Roman"/>
          <w:sz w:val="24"/>
          <w:szCs w:val="24"/>
        </w:rPr>
        <w:t xml:space="preserve"> </w:t>
      </w:r>
      <w:r>
        <w:rPr>
          <w:rFonts w:ascii="Times New Roman" w:hAnsi="Times New Roman" w:cs="Times New Roman"/>
          <w:sz w:val="24"/>
          <w:szCs w:val="24"/>
        </w:rPr>
        <w:t>reported the presence of</w:t>
      </w:r>
      <w:r w:rsidRPr="00887231">
        <w:rPr>
          <w:rFonts w:ascii="Times New Roman" w:hAnsi="Times New Roman" w:cs="Times New Roman"/>
          <w:sz w:val="24"/>
          <w:szCs w:val="24"/>
        </w:rPr>
        <w:t xml:space="preserve"> areas where sites with higher rates of abnormalities tend to cluster together geographically. Within these regional </w:t>
      </w:r>
      <w:r>
        <w:rPr>
          <w:rFonts w:ascii="Times New Roman" w:hAnsi="Times New Roman" w:cs="Times New Roman"/>
          <w:sz w:val="24"/>
          <w:szCs w:val="24"/>
        </w:rPr>
        <w:t>“</w:t>
      </w:r>
      <w:r w:rsidRPr="00887231">
        <w:rPr>
          <w:rFonts w:ascii="Times New Roman" w:hAnsi="Times New Roman" w:cs="Times New Roman"/>
          <w:sz w:val="24"/>
          <w:szCs w:val="24"/>
        </w:rPr>
        <w:t>hotspot</w:t>
      </w:r>
      <w:r>
        <w:rPr>
          <w:rFonts w:ascii="Times New Roman" w:hAnsi="Times New Roman" w:cs="Times New Roman"/>
          <w:sz w:val="24"/>
          <w:szCs w:val="24"/>
        </w:rPr>
        <w:t>”</w:t>
      </w:r>
      <w:r w:rsidRPr="00887231">
        <w:rPr>
          <w:rFonts w:ascii="Times New Roman" w:hAnsi="Times New Roman" w:cs="Times New Roman"/>
          <w:sz w:val="24"/>
          <w:szCs w:val="24"/>
        </w:rPr>
        <w:t xml:space="preserve"> clusters</w:t>
      </w:r>
      <w:r>
        <w:rPr>
          <w:rFonts w:ascii="Times New Roman" w:hAnsi="Times New Roman" w:cs="Times New Roman"/>
          <w:sz w:val="24"/>
          <w:szCs w:val="24"/>
        </w:rPr>
        <w:t xml:space="preserve">—found </w:t>
      </w:r>
      <w:r w:rsidRPr="00887231">
        <w:rPr>
          <w:rFonts w:ascii="Times New Roman" w:hAnsi="Times New Roman" w:cs="Times New Roman"/>
          <w:sz w:val="24"/>
          <w:szCs w:val="24"/>
        </w:rPr>
        <w:t>in the Mississippi River Valley (northeast Missouri, Arkansas and northern Louisiana), the Central Valley of California, and in south-central and eastern Alaska</w:t>
      </w:r>
      <w:r>
        <w:rPr>
          <w:rFonts w:ascii="Times New Roman" w:hAnsi="Times New Roman" w:cs="Times New Roman"/>
          <w:sz w:val="24"/>
          <w:szCs w:val="24"/>
        </w:rPr>
        <w:t xml:space="preserve">—the </w:t>
      </w:r>
      <w:r w:rsidRPr="00887231">
        <w:rPr>
          <w:rFonts w:ascii="Times New Roman" w:hAnsi="Times New Roman" w:cs="Times New Roman"/>
          <w:sz w:val="24"/>
          <w:szCs w:val="24"/>
        </w:rPr>
        <w:t xml:space="preserve">frequency </w:t>
      </w:r>
      <w:r>
        <w:rPr>
          <w:rFonts w:ascii="Times New Roman" w:hAnsi="Times New Roman" w:cs="Times New Roman"/>
          <w:sz w:val="24"/>
          <w:szCs w:val="24"/>
        </w:rPr>
        <w:t xml:space="preserve">of abnormalities </w:t>
      </w:r>
      <w:r w:rsidRPr="00887231">
        <w:rPr>
          <w:rFonts w:ascii="Times New Roman" w:hAnsi="Times New Roman" w:cs="Times New Roman"/>
          <w:sz w:val="24"/>
          <w:szCs w:val="24"/>
        </w:rPr>
        <w:t>often exceeded the national average of 2 percent, affecting up to 40 percent of emerging amphibians in some individual samples. This effort represents the first nationwide survey of abnormal amphibians that uses standardized collection and evaluation methods.</w:t>
      </w:r>
    </w:p>
    <w:p w:rsidR="00A76C56" w:rsidRDefault="00A76C56" w:rsidP="00A76C56">
      <w:pPr>
        <w:tabs>
          <w:tab w:val="left" w:pos="1800"/>
        </w:tabs>
        <w:spacing w:after="0" w:line="240" w:lineRule="auto"/>
        <w:rPr>
          <w:rFonts w:ascii="Times New Roman" w:hAnsi="Times New Roman" w:cs="Times New Roman"/>
          <w:b/>
          <w:sz w:val="28"/>
          <w:szCs w:val="28"/>
        </w:rPr>
      </w:pPr>
    </w:p>
    <w:p w:rsidR="00A76C56" w:rsidRPr="00FD3AAE" w:rsidRDefault="00A76C56" w:rsidP="00A76C56">
      <w:pPr>
        <w:tabs>
          <w:tab w:val="left" w:pos="1800"/>
        </w:tabs>
        <w:spacing w:after="0" w:line="240" w:lineRule="auto"/>
        <w:rPr>
          <w:rFonts w:ascii="Times New Roman" w:hAnsi="Times New Roman" w:cs="Times New Roman"/>
          <w:b/>
          <w:sz w:val="28"/>
          <w:szCs w:val="28"/>
        </w:rPr>
      </w:pPr>
      <w:r w:rsidRPr="00FD3AAE">
        <w:rPr>
          <w:rFonts w:ascii="Times New Roman" w:hAnsi="Times New Roman" w:cs="Times New Roman"/>
          <w:b/>
          <w:sz w:val="28"/>
          <w:szCs w:val="28"/>
        </w:rPr>
        <w:t>University of Colorado at Boulder</w:t>
      </w:r>
      <w:r w:rsidRPr="00CB6214">
        <w:t xml:space="preserve"> </w:t>
      </w:r>
    </w:p>
    <w:p w:rsidR="00A76C56" w:rsidRPr="00A0175D" w:rsidRDefault="00C02C2A" w:rsidP="00A76C56">
      <w:pPr>
        <w:tabs>
          <w:tab w:val="left" w:pos="1800"/>
        </w:tabs>
        <w:spacing w:after="0" w:line="240" w:lineRule="auto"/>
        <w:rPr>
          <w:rFonts w:ascii="Times New Roman" w:hAnsi="Times New Roman" w:cs="Times New Roman"/>
          <w:b/>
          <w:sz w:val="24"/>
          <w:szCs w:val="24"/>
        </w:rPr>
      </w:pPr>
      <w:r>
        <w:rPr>
          <w:noProof/>
        </w:rPr>
        <w:drawing>
          <wp:anchor distT="0" distB="0" distL="114300" distR="114300" simplePos="0" relativeHeight="251713536" behindDoc="1" locked="0" layoutInCell="1" allowOverlap="1" wp14:anchorId="4ED5EB76" wp14:editId="7FB6F9F2">
            <wp:simplePos x="0" y="0"/>
            <wp:positionH relativeFrom="column">
              <wp:posOffset>7090410</wp:posOffset>
            </wp:positionH>
            <wp:positionV relativeFrom="paragraph">
              <wp:posOffset>44450</wp:posOffset>
            </wp:positionV>
            <wp:extent cx="1785620" cy="2381250"/>
            <wp:effectExtent l="0" t="0" r="5080" b="0"/>
            <wp:wrapTight wrapText="bothSides">
              <wp:wrapPolygon edited="0">
                <wp:start x="0" y="0"/>
                <wp:lineTo x="0" y="21427"/>
                <wp:lineTo x="21431" y="21427"/>
                <wp:lineTo x="21431" y="0"/>
                <wp:lineTo x="0" y="0"/>
              </wp:wrapPolygon>
            </wp:wrapTight>
            <wp:docPr id="16" name="Picture 16" descr="http://www.nationalgeographic.it/images/2011/08/04/124748067-1db28eea-1b55-4869-a48c-0e715a527b4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nationalgeographic.it/images/2011/08/04/124748067-1db28eea-1b55-4869-a48c-0e715a527b4b.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85620" cy="2381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76C56" w:rsidRDefault="00A76C56" w:rsidP="00A76C56">
      <w:pPr>
        <w:tabs>
          <w:tab w:val="left" w:pos="1800"/>
        </w:tabs>
        <w:spacing w:after="0" w:line="240" w:lineRule="auto"/>
        <w:ind w:left="360"/>
        <w:rPr>
          <w:rFonts w:ascii="Times New Roman" w:hAnsi="Times New Roman" w:cs="Times New Roman"/>
          <w:sz w:val="24"/>
          <w:szCs w:val="24"/>
        </w:rPr>
      </w:pPr>
      <w:r w:rsidRPr="00A0175D">
        <w:rPr>
          <w:rFonts w:ascii="Times New Roman" w:hAnsi="Times New Roman" w:cs="Times New Roman"/>
          <w:sz w:val="24"/>
          <w:szCs w:val="24"/>
        </w:rPr>
        <w:t xml:space="preserve">The </w:t>
      </w:r>
      <w:hyperlink r:id="rId26" w:history="1">
        <w:r w:rsidRPr="00A0175D">
          <w:rPr>
            <w:rStyle w:val="Hyperlink"/>
            <w:rFonts w:ascii="Times New Roman" w:hAnsi="Times New Roman" w:cs="Times New Roman"/>
            <w:sz w:val="24"/>
            <w:szCs w:val="24"/>
          </w:rPr>
          <w:t>Johnson Lab</w:t>
        </w:r>
      </w:hyperlink>
      <w:r>
        <w:rPr>
          <w:rFonts w:ascii="Times New Roman" w:hAnsi="Times New Roman" w:cs="Times New Roman"/>
          <w:sz w:val="24"/>
          <w:szCs w:val="24"/>
        </w:rPr>
        <w:t xml:space="preserve"> in the Department of Ecology and Evolutionary Biology at the University of Colorado has been conducting research on the occurrence and causes of amphibian malformations for over a decade. Researchers in the Johnson Lab focus on bringing a broad perspective to the amphibian malformations phenomenon by combining experiments, large-scale spatial and temporal field data, molecular tools and ecological modeling in their investigations. </w:t>
      </w:r>
    </w:p>
    <w:p w:rsidR="00A76C56" w:rsidRPr="00C02C2A" w:rsidRDefault="00A76C56" w:rsidP="00A76C56">
      <w:pPr>
        <w:tabs>
          <w:tab w:val="left" w:pos="1800"/>
        </w:tabs>
        <w:spacing w:after="0" w:line="240" w:lineRule="auto"/>
        <w:ind w:left="360"/>
        <w:rPr>
          <w:rFonts w:ascii="Times New Roman" w:hAnsi="Times New Roman" w:cs="Times New Roman"/>
          <w:sz w:val="16"/>
          <w:szCs w:val="16"/>
        </w:rPr>
      </w:pPr>
    </w:p>
    <w:p w:rsidR="00A76C56" w:rsidRDefault="00A76C56" w:rsidP="00A76C56">
      <w:pPr>
        <w:tabs>
          <w:tab w:val="left" w:pos="1800"/>
        </w:tabs>
        <w:spacing w:after="0" w:line="240" w:lineRule="auto"/>
        <w:ind w:left="360"/>
        <w:rPr>
          <w:rFonts w:ascii="Times New Roman" w:hAnsi="Times New Roman" w:cs="Times New Roman"/>
          <w:sz w:val="24"/>
          <w:szCs w:val="24"/>
        </w:rPr>
      </w:pPr>
      <w:r w:rsidRPr="000501A9">
        <w:rPr>
          <w:rFonts w:ascii="Times New Roman" w:hAnsi="Times New Roman" w:cs="Times New Roman"/>
          <w:sz w:val="24"/>
          <w:szCs w:val="24"/>
        </w:rPr>
        <w:t xml:space="preserve">In cooperation with the US Fish and Wildlife Service, </w:t>
      </w:r>
      <w:r>
        <w:rPr>
          <w:rFonts w:ascii="Times New Roman" w:hAnsi="Times New Roman" w:cs="Times New Roman"/>
          <w:sz w:val="24"/>
          <w:szCs w:val="24"/>
        </w:rPr>
        <w:t>members of the Johnson Lab</w:t>
      </w:r>
      <w:r w:rsidRPr="000501A9">
        <w:rPr>
          <w:rFonts w:ascii="Times New Roman" w:hAnsi="Times New Roman" w:cs="Times New Roman"/>
          <w:sz w:val="24"/>
          <w:szCs w:val="24"/>
        </w:rPr>
        <w:t xml:space="preserve"> are examining parasites of amphibians collected across National Wildlife Refuges in the United States. These data will be invaluable toward understanding (</w:t>
      </w:r>
      <w:proofErr w:type="spellStart"/>
      <w:r w:rsidRPr="000501A9">
        <w:rPr>
          <w:rFonts w:ascii="Times New Roman" w:hAnsi="Times New Roman" w:cs="Times New Roman"/>
          <w:sz w:val="24"/>
          <w:szCs w:val="24"/>
        </w:rPr>
        <w:t>i</w:t>
      </w:r>
      <w:proofErr w:type="spellEnd"/>
      <w:r w:rsidRPr="000501A9">
        <w:rPr>
          <w:rFonts w:ascii="Times New Roman" w:hAnsi="Times New Roman" w:cs="Times New Roman"/>
          <w:sz w:val="24"/>
          <w:szCs w:val="24"/>
        </w:rPr>
        <w:t xml:space="preserve">) how </w:t>
      </w:r>
      <w:r>
        <w:rPr>
          <w:rFonts w:ascii="Times New Roman" w:hAnsi="Times New Roman" w:cs="Times New Roman"/>
          <w:sz w:val="24"/>
          <w:szCs w:val="24"/>
        </w:rPr>
        <w:t xml:space="preserve">ecological </w:t>
      </w:r>
      <w:r w:rsidRPr="000501A9">
        <w:rPr>
          <w:rFonts w:ascii="Times New Roman" w:hAnsi="Times New Roman" w:cs="Times New Roman"/>
          <w:sz w:val="24"/>
          <w:szCs w:val="24"/>
        </w:rPr>
        <w:t>community interactions among parasites affect the abundance of pathogenic species, (ii) exploring how parasite abundance and richness covary in response to latitudinal, longitudinal and land use gradients, and (iii) evaluating whether aquatic parasites can be use as indicators of environmental condition</w:t>
      </w:r>
      <w:r>
        <w:rPr>
          <w:rFonts w:ascii="Times New Roman" w:hAnsi="Times New Roman" w:cs="Times New Roman"/>
          <w:sz w:val="24"/>
          <w:szCs w:val="24"/>
        </w:rPr>
        <w:t xml:space="preserve">. To learn more about the diversity, distribution and pathology of parasitic infections in North American aquatic communities, please visit the </w:t>
      </w:r>
      <w:hyperlink r:id="rId27" w:history="1">
        <w:r w:rsidRPr="000501A9">
          <w:rPr>
            <w:rStyle w:val="Hyperlink"/>
            <w:rFonts w:ascii="Times New Roman" w:hAnsi="Times New Roman" w:cs="Times New Roman"/>
            <w:sz w:val="24"/>
            <w:szCs w:val="24"/>
          </w:rPr>
          <w:t>Aquatic Parasite Observatory</w:t>
        </w:r>
      </w:hyperlink>
      <w:r>
        <w:rPr>
          <w:rFonts w:ascii="Times New Roman" w:hAnsi="Times New Roman" w:cs="Times New Roman"/>
          <w:sz w:val="24"/>
          <w:szCs w:val="24"/>
        </w:rPr>
        <w:t xml:space="preserve"> website hosted by the University of Colorado.</w:t>
      </w:r>
    </w:p>
    <w:p w:rsidR="00A76C56" w:rsidRPr="00A0175D" w:rsidRDefault="00A76C56" w:rsidP="00A76C56">
      <w:pPr>
        <w:tabs>
          <w:tab w:val="left" w:pos="1800"/>
        </w:tabs>
        <w:spacing w:after="0" w:line="240" w:lineRule="auto"/>
        <w:rPr>
          <w:rFonts w:ascii="Times New Roman" w:hAnsi="Times New Roman" w:cs="Times New Roman"/>
          <w:sz w:val="24"/>
          <w:szCs w:val="24"/>
        </w:rPr>
      </w:pPr>
    </w:p>
    <w:p w:rsidR="00A76C56" w:rsidRDefault="00D7548B" w:rsidP="00A76C56">
      <w:pPr>
        <w:tabs>
          <w:tab w:val="left" w:pos="1800"/>
        </w:tabs>
        <w:spacing w:after="0" w:line="240" w:lineRule="auto"/>
        <w:rPr>
          <w:rFonts w:ascii="Times New Roman" w:hAnsi="Times New Roman" w:cs="Times New Roman"/>
          <w:b/>
          <w:sz w:val="28"/>
          <w:szCs w:val="28"/>
        </w:rPr>
      </w:pPr>
      <w:r>
        <w:rPr>
          <w:noProof/>
        </w:rPr>
        <w:drawing>
          <wp:anchor distT="0" distB="0" distL="114300" distR="114300" simplePos="0" relativeHeight="251709440" behindDoc="1" locked="0" layoutInCell="1" allowOverlap="1" wp14:anchorId="3CDD2F3B" wp14:editId="0C69B511">
            <wp:simplePos x="0" y="0"/>
            <wp:positionH relativeFrom="column">
              <wp:posOffset>5396865</wp:posOffset>
            </wp:positionH>
            <wp:positionV relativeFrom="paragraph">
              <wp:posOffset>434340</wp:posOffset>
            </wp:positionV>
            <wp:extent cx="1555115" cy="1035050"/>
            <wp:effectExtent l="0" t="0" r="6985" b="0"/>
            <wp:wrapTight wrapText="bothSides">
              <wp:wrapPolygon edited="0">
                <wp:start x="0" y="0"/>
                <wp:lineTo x="0" y="21070"/>
                <wp:lineTo x="21432" y="21070"/>
                <wp:lineTo x="21432" y="0"/>
                <wp:lineTo x="0" y="0"/>
              </wp:wrapPolygon>
            </wp:wrapTight>
            <wp:docPr id="7" name="Picture 7" descr="http://freshwatersillustrated.org/Artists/39742/Images/301201319054365_IMG_05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descr="http://freshwatersillustrated.org/Artists/39742/Images/301201319054365_IMG_0526.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55115" cy="1035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0464" behindDoc="1" locked="0" layoutInCell="1" allowOverlap="1" wp14:anchorId="4E53FD5B" wp14:editId="072B5E09">
            <wp:simplePos x="0" y="0"/>
            <wp:positionH relativeFrom="column">
              <wp:posOffset>7196455</wp:posOffset>
            </wp:positionH>
            <wp:positionV relativeFrom="paragraph">
              <wp:posOffset>413385</wp:posOffset>
            </wp:positionV>
            <wp:extent cx="1554480" cy="1035050"/>
            <wp:effectExtent l="0" t="0" r="7620" b="0"/>
            <wp:wrapTight wrapText="bothSides">
              <wp:wrapPolygon edited="0">
                <wp:start x="0" y="0"/>
                <wp:lineTo x="0" y="21070"/>
                <wp:lineTo x="21441" y="21070"/>
                <wp:lineTo x="21441" y="0"/>
                <wp:lineTo x="0" y="0"/>
              </wp:wrapPolygon>
            </wp:wrapTight>
            <wp:docPr id="9" name="Picture 9" descr="http://freshwatersillustrated.org/Artists/39742/Images/3012013213449771__MG_47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 descr="http://freshwatersillustrated.org/Artists/39742/Images/3012013213449771__MG_4722.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54480" cy="1035050"/>
                    </a:xfrm>
                    <a:prstGeom prst="rect">
                      <a:avLst/>
                    </a:prstGeom>
                    <a:noFill/>
                    <a:ln>
                      <a:noFill/>
                    </a:ln>
                  </pic:spPr>
                </pic:pic>
              </a:graphicData>
            </a:graphic>
            <wp14:sizeRelH relativeFrom="page">
              <wp14:pctWidth>0</wp14:pctWidth>
            </wp14:sizeRelH>
            <wp14:sizeRelV relativeFrom="page">
              <wp14:pctHeight>0</wp14:pctHeight>
            </wp14:sizeRelV>
          </wp:anchor>
        </w:drawing>
      </w:r>
      <w:ins w:id="1" w:author="Windows User" w:date="2014-10-01T12:15:00Z">
        <w:r w:rsidRPr="00D106E1">
          <w:rPr>
            <w:rFonts w:ascii="Times New Roman" w:hAnsi="Times New Roman" w:cs="Times New Roman"/>
            <w:b/>
            <w:noProof/>
            <w:sz w:val="24"/>
            <w:szCs w:val="24"/>
            <w:rPrChange w:id="2">
              <w:rPr>
                <w:noProof/>
              </w:rPr>
            </w:rPrChange>
          </w:rPr>
          <mc:AlternateContent>
            <mc:Choice Requires="wps">
              <w:drawing>
                <wp:anchor distT="0" distB="0" distL="114300" distR="114300" simplePos="0" relativeHeight="251719680" behindDoc="0" locked="0" layoutInCell="1" allowOverlap="1" wp14:anchorId="25C327CF" wp14:editId="4ADAEDF1">
                  <wp:simplePos x="0" y="0"/>
                  <wp:positionH relativeFrom="column">
                    <wp:posOffset>226695</wp:posOffset>
                  </wp:positionH>
                  <wp:positionV relativeFrom="paragraph">
                    <wp:posOffset>330200</wp:posOffset>
                  </wp:positionV>
                  <wp:extent cx="4724400" cy="1295400"/>
                  <wp:effectExtent l="0" t="0" r="1905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1295400"/>
                          </a:xfrm>
                          <a:prstGeom prst="rect">
                            <a:avLst/>
                          </a:prstGeom>
                          <a:solidFill>
                            <a:schemeClr val="bg1">
                              <a:lumMod val="95000"/>
                            </a:schemeClr>
                          </a:solidFill>
                          <a:ln w="9525">
                            <a:solidFill>
                              <a:schemeClr val="bg1">
                                <a:lumMod val="85000"/>
                              </a:schemeClr>
                            </a:solidFill>
                            <a:miter lim="800000"/>
                            <a:headEnd/>
                            <a:tailEnd/>
                          </a:ln>
                        </wps:spPr>
                        <wps:txbx>
                          <w:txbxContent>
                            <w:p w:rsidR="00F903F0" w:rsidRPr="00C02C2A" w:rsidRDefault="00F903F0" w:rsidP="00F903F0">
                              <w:pPr>
                                <w:tabs>
                                  <w:tab w:val="left" w:pos="1800"/>
                                </w:tabs>
                                <w:spacing w:after="0" w:line="240" w:lineRule="auto"/>
                                <w:jc w:val="center"/>
                                <w:rPr>
                                  <w:rFonts w:ascii="Times New Roman" w:hAnsi="Times New Roman" w:cs="Times New Roman"/>
                                  <w:b/>
                                  <w:sz w:val="20"/>
                                  <w:szCs w:val="20"/>
                                </w:rPr>
                              </w:pPr>
                              <w:r w:rsidRPr="00C02C2A">
                                <w:rPr>
                                  <w:rFonts w:ascii="Times New Roman" w:hAnsi="Times New Roman" w:cs="Times New Roman"/>
                                  <w:b/>
                                  <w:sz w:val="20"/>
                                  <w:szCs w:val="20"/>
                                </w:rPr>
                                <w:t>References</w:t>
                              </w:r>
                            </w:p>
                            <w:p w:rsidR="00F903F0" w:rsidRPr="00C02C2A" w:rsidRDefault="00F903F0" w:rsidP="00F903F0">
                              <w:pPr>
                                <w:tabs>
                                  <w:tab w:val="left" w:pos="1800"/>
                                </w:tabs>
                                <w:spacing w:after="0" w:line="240" w:lineRule="auto"/>
                                <w:rPr>
                                  <w:rFonts w:ascii="Times New Roman" w:hAnsi="Times New Roman" w:cs="Times New Roman"/>
                                  <w:sz w:val="20"/>
                                  <w:szCs w:val="20"/>
                                </w:rPr>
                              </w:pPr>
                            </w:p>
                            <w:p w:rsidR="00F903F0" w:rsidRDefault="00F903F0" w:rsidP="00F903F0">
                              <w:pPr>
                                <w:tabs>
                                  <w:tab w:val="left" w:pos="450"/>
                                </w:tabs>
                                <w:spacing w:after="0" w:line="240" w:lineRule="auto"/>
                                <w:ind w:left="450" w:hanging="450"/>
                                <w:jc w:val="both"/>
                                <w:rPr>
                                  <w:rFonts w:ascii="Times New Roman" w:hAnsi="Times New Roman" w:cs="Times New Roman"/>
                                  <w:sz w:val="20"/>
                                  <w:szCs w:val="20"/>
                                </w:rPr>
                              </w:pPr>
                              <w:r w:rsidRPr="00C02C2A">
                                <w:rPr>
                                  <w:rFonts w:ascii="Times New Roman" w:hAnsi="Times New Roman" w:cs="Times New Roman"/>
                                  <w:sz w:val="20"/>
                                  <w:szCs w:val="20"/>
                                </w:rPr>
                                <w:t xml:space="preserve">Johnson, DH, Fowle, SC, and JA Jundt. (2000). The North American reporting center for amphibian malformations. </w:t>
                              </w:r>
                              <w:r w:rsidRPr="00C02C2A">
                                <w:rPr>
                                  <w:rFonts w:ascii="Times New Roman" w:hAnsi="Times New Roman" w:cs="Times New Roman"/>
                                  <w:i/>
                                  <w:sz w:val="20"/>
                                  <w:szCs w:val="20"/>
                                </w:rPr>
                                <w:t>Journal of the Iowa Academy of Science</w:t>
                              </w:r>
                              <w:r w:rsidRPr="00C02C2A">
                                <w:rPr>
                                  <w:rFonts w:ascii="Times New Roman" w:hAnsi="Times New Roman" w:cs="Times New Roman"/>
                                  <w:sz w:val="20"/>
                                  <w:szCs w:val="20"/>
                                </w:rPr>
                                <w:t xml:space="preserve"> 107: 123-127.</w:t>
                              </w:r>
                            </w:p>
                            <w:p w:rsidR="00C02C2A" w:rsidRPr="00C02C2A" w:rsidRDefault="00C02C2A" w:rsidP="00F903F0">
                              <w:pPr>
                                <w:tabs>
                                  <w:tab w:val="left" w:pos="450"/>
                                </w:tabs>
                                <w:spacing w:after="0" w:line="240" w:lineRule="auto"/>
                                <w:ind w:left="450" w:hanging="450"/>
                                <w:jc w:val="both"/>
                                <w:rPr>
                                  <w:rFonts w:ascii="Times New Roman" w:hAnsi="Times New Roman" w:cs="Times New Roman"/>
                                  <w:sz w:val="20"/>
                                  <w:szCs w:val="20"/>
                                </w:rPr>
                              </w:pPr>
                            </w:p>
                            <w:p w:rsidR="00C02C2A" w:rsidRPr="00C02C2A" w:rsidRDefault="00C02C2A" w:rsidP="00C02C2A">
                              <w:pPr>
                                <w:tabs>
                                  <w:tab w:val="left" w:pos="450"/>
                                </w:tabs>
                                <w:spacing w:after="0" w:line="240" w:lineRule="auto"/>
                                <w:ind w:left="450" w:hanging="450"/>
                                <w:rPr>
                                  <w:rFonts w:ascii="Times New Roman" w:hAnsi="Times New Roman" w:cs="Times New Roman"/>
                                  <w:sz w:val="20"/>
                                  <w:szCs w:val="20"/>
                                </w:rPr>
                              </w:pPr>
                              <w:r w:rsidRPr="00C02C2A">
                                <w:rPr>
                                  <w:rFonts w:ascii="Times New Roman" w:hAnsi="Times New Roman" w:cs="Times New Roman"/>
                                  <w:sz w:val="20"/>
                                  <w:szCs w:val="20"/>
                                </w:rPr>
                                <w:t>Reeves, M.K., Medley, K.A., Pinkney, A.E., Holyoak, M., Johnson, P.T.J., and M.J. Lannoo. (2013). Localized hotspots drive continental geography of abnormal amphibians on U.S. wildlife refuges.</w:t>
                              </w:r>
                              <w:r w:rsidRPr="00C02C2A">
                                <w:rPr>
                                  <w:rFonts w:ascii="Times New Roman" w:hAnsi="Times New Roman" w:cs="Times New Roman"/>
                                  <w:i/>
                                  <w:sz w:val="20"/>
                                  <w:szCs w:val="20"/>
                                </w:rPr>
                                <w:t xml:space="preserve"> PLoS ONE </w:t>
                              </w:r>
                              <w:r w:rsidRPr="00C02C2A">
                                <w:rPr>
                                  <w:rFonts w:ascii="Times New Roman" w:hAnsi="Times New Roman" w:cs="Times New Roman"/>
                                  <w:sz w:val="20"/>
                                  <w:szCs w:val="20"/>
                                </w:rPr>
                                <w:t>8(11): e77467.</w:t>
                              </w:r>
                            </w:p>
                            <w:p w:rsidR="00F903F0" w:rsidRPr="00F903F0" w:rsidRDefault="00F903F0" w:rsidP="00F903F0">
                              <w:pPr>
                                <w:tabs>
                                  <w:tab w:val="left" w:pos="450"/>
                                </w:tabs>
                                <w:spacing w:after="0" w:line="240" w:lineRule="auto"/>
                                <w:ind w:left="450" w:hanging="450"/>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7.85pt;margin-top:26pt;width:372pt;height:10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" fillcolor="#f2f2f2 [3052]" strokecolor="#d8d8d8 [2732]">
                  <v:textbox>
                    <w:txbxContent>
                      <w:p w:rsidR="00F903F0" w:rsidRPr="00C02C2A" w:rsidRDefault="00F903F0" w:rsidP="00F903F0">
                        <w:pPr>
                          <w:tabs>
                            <w:tab w:val="left" w:pos="1800"/>
                          </w:tabs>
                          <w:spacing w:after="0" w:line="240" w:lineRule="auto"/>
                          <w:jc w:val="center"/>
                          <w:rPr>
                            <w:rFonts w:ascii="Times New Roman" w:hAnsi="Times New Roman" w:cs="Times New Roman"/>
                            <w:b/>
                            <w:sz w:val="20"/>
                            <w:szCs w:val="20"/>
                          </w:rPr>
                        </w:pPr>
                        <w:r w:rsidRPr="00C02C2A">
                          <w:rPr>
                            <w:rFonts w:ascii="Times New Roman" w:hAnsi="Times New Roman" w:cs="Times New Roman"/>
                            <w:b/>
                            <w:sz w:val="20"/>
                            <w:szCs w:val="20"/>
                          </w:rPr>
                          <w:t>References</w:t>
                        </w:r>
                      </w:p>
                      <w:p w:rsidR="00F903F0" w:rsidRPr="00C02C2A" w:rsidRDefault="00F903F0" w:rsidP="00F903F0">
                        <w:pPr>
                          <w:tabs>
                            <w:tab w:val="left" w:pos="1800"/>
                          </w:tabs>
                          <w:spacing w:after="0" w:line="240" w:lineRule="auto"/>
                          <w:rPr>
                            <w:rFonts w:ascii="Times New Roman" w:hAnsi="Times New Roman" w:cs="Times New Roman"/>
                            <w:sz w:val="20"/>
                            <w:szCs w:val="20"/>
                          </w:rPr>
                        </w:pPr>
                      </w:p>
                      <w:p w:rsidR="00F903F0" w:rsidRDefault="00F903F0" w:rsidP="00F903F0">
                        <w:pPr>
                          <w:tabs>
                            <w:tab w:val="left" w:pos="450"/>
                          </w:tabs>
                          <w:spacing w:after="0" w:line="240" w:lineRule="auto"/>
                          <w:ind w:left="450" w:hanging="450"/>
                          <w:jc w:val="both"/>
                          <w:rPr>
                            <w:rFonts w:ascii="Times New Roman" w:hAnsi="Times New Roman" w:cs="Times New Roman"/>
                            <w:sz w:val="20"/>
                            <w:szCs w:val="20"/>
                          </w:rPr>
                        </w:pPr>
                        <w:r w:rsidRPr="00C02C2A">
                          <w:rPr>
                            <w:rFonts w:ascii="Times New Roman" w:hAnsi="Times New Roman" w:cs="Times New Roman"/>
                            <w:sz w:val="20"/>
                            <w:szCs w:val="20"/>
                          </w:rPr>
                          <w:t xml:space="preserve">Johnson, DH, Fowle, SC, and JA Jundt. (2000). The North American reporting center for amphibian malformations. </w:t>
                        </w:r>
                        <w:r w:rsidRPr="00C02C2A">
                          <w:rPr>
                            <w:rFonts w:ascii="Times New Roman" w:hAnsi="Times New Roman" w:cs="Times New Roman"/>
                            <w:i/>
                            <w:sz w:val="20"/>
                            <w:szCs w:val="20"/>
                          </w:rPr>
                          <w:t>Journal of the Iowa Academy of Science</w:t>
                        </w:r>
                        <w:r w:rsidRPr="00C02C2A">
                          <w:rPr>
                            <w:rFonts w:ascii="Times New Roman" w:hAnsi="Times New Roman" w:cs="Times New Roman"/>
                            <w:sz w:val="20"/>
                            <w:szCs w:val="20"/>
                          </w:rPr>
                          <w:t xml:space="preserve"> 107: 123-127.</w:t>
                        </w:r>
                      </w:p>
                      <w:p w:rsidR="00C02C2A" w:rsidRPr="00C02C2A" w:rsidRDefault="00C02C2A" w:rsidP="00F903F0">
                        <w:pPr>
                          <w:tabs>
                            <w:tab w:val="left" w:pos="450"/>
                          </w:tabs>
                          <w:spacing w:after="0" w:line="240" w:lineRule="auto"/>
                          <w:ind w:left="450" w:hanging="450"/>
                          <w:jc w:val="both"/>
                          <w:rPr>
                            <w:rFonts w:ascii="Times New Roman" w:hAnsi="Times New Roman" w:cs="Times New Roman"/>
                            <w:sz w:val="20"/>
                            <w:szCs w:val="20"/>
                          </w:rPr>
                        </w:pPr>
                      </w:p>
                      <w:p w:rsidR="00C02C2A" w:rsidRPr="00C02C2A" w:rsidRDefault="00C02C2A" w:rsidP="00C02C2A">
                        <w:pPr>
                          <w:tabs>
                            <w:tab w:val="left" w:pos="450"/>
                          </w:tabs>
                          <w:spacing w:after="0" w:line="240" w:lineRule="auto"/>
                          <w:ind w:left="450" w:hanging="450"/>
                          <w:rPr>
                            <w:rFonts w:ascii="Times New Roman" w:hAnsi="Times New Roman" w:cs="Times New Roman"/>
                            <w:sz w:val="20"/>
                            <w:szCs w:val="20"/>
                          </w:rPr>
                        </w:pPr>
                        <w:r w:rsidRPr="00C02C2A">
                          <w:rPr>
                            <w:rFonts w:ascii="Times New Roman" w:hAnsi="Times New Roman" w:cs="Times New Roman"/>
                            <w:sz w:val="20"/>
                            <w:szCs w:val="20"/>
                          </w:rPr>
                          <w:t>Reeves, M.K., Medley, K.A., Pinkney, A.E., Holyoak, M., Johnson, P.T.J., and M.J. Lannoo. (2013). Localized hotspots drive continental geography of abnormal amphibians on U.S. wildlife refuges.</w:t>
                        </w:r>
                        <w:r w:rsidRPr="00C02C2A">
                          <w:rPr>
                            <w:rFonts w:ascii="Times New Roman" w:hAnsi="Times New Roman" w:cs="Times New Roman"/>
                            <w:i/>
                            <w:sz w:val="20"/>
                            <w:szCs w:val="20"/>
                          </w:rPr>
                          <w:t xml:space="preserve"> PLoS ONE </w:t>
                        </w:r>
                        <w:r w:rsidRPr="00C02C2A">
                          <w:rPr>
                            <w:rFonts w:ascii="Times New Roman" w:hAnsi="Times New Roman" w:cs="Times New Roman"/>
                            <w:sz w:val="20"/>
                            <w:szCs w:val="20"/>
                          </w:rPr>
                          <w:t>8(11): e77467.</w:t>
                        </w:r>
                      </w:p>
                      <w:p w:rsidR="00F903F0" w:rsidRPr="00F903F0" w:rsidRDefault="00F903F0" w:rsidP="00F903F0">
                        <w:pPr>
                          <w:tabs>
                            <w:tab w:val="left" w:pos="450"/>
                          </w:tabs>
                          <w:spacing w:after="0" w:line="240" w:lineRule="auto"/>
                          <w:ind w:left="450" w:hanging="450"/>
                          <w:rPr>
                            <w:sz w:val="20"/>
                            <w:szCs w:val="20"/>
                          </w:rPr>
                        </w:pPr>
                      </w:p>
                    </w:txbxContent>
                  </v:textbox>
                </v:shape>
              </w:pict>
            </mc:Fallback>
          </mc:AlternateContent>
        </w:r>
      </w:ins>
    </w:p>
    <w:p w:rsidR="00634C40" w:rsidRDefault="00634C40" w:rsidP="00634C40">
      <w:pPr>
        <w:tabs>
          <w:tab w:val="left" w:pos="1800"/>
        </w:tabs>
        <w:spacing w:after="0" w:line="240" w:lineRule="auto"/>
        <w:rPr>
          <w:rFonts w:ascii="Times New Roman" w:hAnsi="Times New Roman" w:cs="Times New Roman"/>
          <w:sz w:val="24"/>
          <w:szCs w:val="24"/>
        </w:rPr>
        <w:sectPr w:rsidR="00634C40" w:rsidSect="007E66E3">
          <w:pgSz w:w="15840" w:h="12240" w:orient="landscape"/>
          <w:pgMar w:top="720" w:right="1008" w:bottom="720" w:left="1008" w:header="720" w:footer="144" w:gutter="0"/>
          <w:cols w:space="720"/>
          <w:docGrid w:linePitch="360"/>
        </w:sectPr>
      </w:pPr>
    </w:p>
    <w:p w:rsidR="00634C40" w:rsidRDefault="00634C40" w:rsidP="00634C40">
      <w:pPr>
        <w:tabs>
          <w:tab w:val="left" w:pos="1800"/>
        </w:tabs>
        <w:spacing w:after="0" w:line="240" w:lineRule="auto"/>
        <w:jc w:val="center"/>
        <w:rPr>
          <w:rFonts w:ascii="Times New Roman" w:hAnsi="Times New Roman" w:cs="Times New Roman"/>
          <w:b/>
          <w:sz w:val="40"/>
          <w:szCs w:val="40"/>
        </w:rPr>
      </w:pPr>
      <w:r w:rsidRPr="00DD4D29">
        <w:rPr>
          <w:rFonts w:ascii="Times New Roman" w:hAnsi="Times New Roman" w:cs="Times New Roman"/>
          <w:b/>
          <w:sz w:val="40"/>
          <w:szCs w:val="40"/>
        </w:rPr>
        <w:lastRenderedPageBreak/>
        <w:t>Malformation Nation</w:t>
      </w:r>
    </w:p>
    <w:p w:rsidR="00634C40" w:rsidRDefault="00634C40" w:rsidP="00634C40">
      <w:pPr>
        <w:tabs>
          <w:tab w:val="left" w:pos="1800"/>
        </w:tabs>
        <w:spacing w:after="0" w:line="240" w:lineRule="auto"/>
        <w:jc w:val="center"/>
        <w:rPr>
          <w:rFonts w:ascii="Times New Roman" w:hAnsi="Times New Roman" w:cs="Times New Roman"/>
          <w:b/>
          <w:sz w:val="40"/>
          <w:szCs w:val="40"/>
        </w:rPr>
      </w:pPr>
    </w:p>
    <w:p w:rsidR="00E15944" w:rsidRPr="00F27EEF" w:rsidRDefault="00E15944" w:rsidP="00E15944">
      <w:pPr>
        <w:tabs>
          <w:tab w:val="left" w:pos="1800"/>
        </w:tabs>
        <w:spacing w:after="0" w:line="240" w:lineRule="auto"/>
        <w:jc w:val="center"/>
        <w:rPr>
          <w:rFonts w:ascii="Times New Roman" w:hAnsi="Times New Roman" w:cs="Times New Roman"/>
          <w:sz w:val="26"/>
          <w:szCs w:val="26"/>
        </w:rPr>
      </w:pPr>
      <w:r w:rsidRPr="00E15944">
        <w:rPr>
          <w:rFonts w:ascii="Times New Roman" w:hAnsi="Times New Roman" w:cs="Times New Roman"/>
          <w:sz w:val="26"/>
          <w:szCs w:val="26"/>
        </w:rPr>
        <w:t>Home</w:t>
      </w:r>
      <w:r w:rsidRPr="00F27EEF">
        <w:rPr>
          <w:rFonts w:ascii="Times New Roman" w:hAnsi="Times New Roman" w:cs="Times New Roman"/>
          <w:sz w:val="26"/>
          <w:szCs w:val="26"/>
        </w:rPr>
        <w:t xml:space="preserve">     About Malformations   </w:t>
      </w:r>
      <w:r>
        <w:rPr>
          <w:rFonts w:ascii="Times New Roman" w:hAnsi="Times New Roman" w:cs="Times New Roman"/>
          <w:sz w:val="26"/>
          <w:szCs w:val="26"/>
        </w:rPr>
        <w:t xml:space="preserve">  </w:t>
      </w:r>
      <w:r w:rsidRPr="00F27EEF">
        <w:rPr>
          <w:rFonts w:ascii="Times New Roman" w:hAnsi="Times New Roman" w:cs="Times New Roman"/>
          <w:sz w:val="26"/>
          <w:szCs w:val="26"/>
        </w:rPr>
        <w:t>Background</w:t>
      </w:r>
      <w:r>
        <w:rPr>
          <w:rFonts w:ascii="Times New Roman" w:hAnsi="Times New Roman" w:cs="Times New Roman"/>
          <w:sz w:val="26"/>
          <w:szCs w:val="26"/>
        </w:rPr>
        <w:t xml:space="preserve">     </w:t>
      </w:r>
      <w:r w:rsidRPr="00E15944">
        <w:rPr>
          <w:rFonts w:ascii="Times New Roman" w:hAnsi="Times New Roman" w:cs="Times New Roman"/>
          <w:sz w:val="26"/>
          <w:szCs w:val="26"/>
          <w:u w:val="single"/>
        </w:rPr>
        <w:t>Species Identification</w:t>
      </w:r>
      <w:r>
        <w:rPr>
          <w:rFonts w:ascii="Times New Roman" w:hAnsi="Times New Roman" w:cs="Times New Roman"/>
          <w:sz w:val="26"/>
          <w:szCs w:val="26"/>
        </w:rPr>
        <w:t xml:space="preserve">     Report Data     Explore Data     </w:t>
      </w:r>
      <w:r w:rsidRPr="00F27EEF">
        <w:rPr>
          <w:rFonts w:ascii="Times New Roman" w:hAnsi="Times New Roman" w:cs="Times New Roman"/>
          <w:sz w:val="26"/>
          <w:szCs w:val="26"/>
        </w:rPr>
        <w:t>Educational Resources</w:t>
      </w:r>
    </w:p>
    <w:p w:rsidR="00F27EEF" w:rsidRDefault="00F27EEF" w:rsidP="00F27EEF">
      <w:pPr>
        <w:tabs>
          <w:tab w:val="left" w:pos="1800"/>
        </w:tabs>
        <w:spacing w:after="0" w:line="240" w:lineRule="auto"/>
        <w:jc w:val="center"/>
        <w:rPr>
          <w:rFonts w:ascii="Times New Roman" w:hAnsi="Times New Roman" w:cs="Times New Roman"/>
          <w:sz w:val="30"/>
          <w:szCs w:val="30"/>
        </w:rPr>
      </w:pPr>
    </w:p>
    <w:p w:rsidR="00A76C56" w:rsidRDefault="00A76C56" w:rsidP="00200ACD">
      <w:pPr>
        <w:tabs>
          <w:tab w:val="left" w:pos="1800"/>
        </w:tabs>
        <w:spacing w:after="0" w:line="240" w:lineRule="auto"/>
        <w:ind w:left="720"/>
        <w:rPr>
          <w:rFonts w:ascii="Times New Roman" w:hAnsi="Times New Roman" w:cs="Times New Roman"/>
          <w:sz w:val="24"/>
          <w:szCs w:val="24"/>
        </w:rPr>
      </w:pPr>
    </w:p>
    <w:p w:rsidR="001645BD" w:rsidRPr="00FD3AAE" w:rsidRDefault="001645BD" w:rsidP="001645BD">
      <w:pPr>
        <w:tabs>
          <w:tab w:val="left" w:pos="1800"/>
        </w:tabs>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Species Identification Guides to Amphibians </w:t>
      </w:r>
      <w:r w:rsidR="008E7641">
        <w:rPr>
          <w:rFonts w:ascii="Times New Roman" w:hAnsi="Times New Roman" w:cs="Times New Roman"/>
          <w:b/>
          <w:sz w:val="28"/>
          <w:szCs w:val="28"/>
        </w:rPr>
        <w:t>of the USA</w:t>
      </w:r>
    </w:p>
    <w:p w:rsidR="001645BD" w:rsidRPr="00A0175D" w:rsidRDefault="001645BD" w:rsidP="001645BD">
      <w:pPr>
        <w:tabs>
          <w:tab w:val="left" w:pos="1800"/>
        </w:tabs>
        <w:spacing w:after="0" w:line="240" w:lineRule="auto"/>
        <w:rPr>
          <w:rFonts w:ascii="Times New Roman" w:hAnsi="Times New Roman" w:cs="Times New Roman"/>
          <w:b/>
          <w:sz w:val="24"/>
          <w:szCs w:val="24"/>
        </w:rPr>
      </w:pPr>
    </w:p>
    <w:p w:rsidR="00A76C56" w:rsidRDefault="00C722A7" w:rsidP="001645BD">
      <w:pPr>
        <w:tabs>
          <w:tab w:val="left" w:pos="1800"/>
        </w:tabs>
        <w:spacing w:after="0" w:line="240" w:lineRule="auto"/>
        <w:ind w:left="720"/>
        <w:rPr>
          <w:rFonts w:ascii="Times New Roman" w:hAnsi="Times New Roman" w:cs="Times New Roman"/>
          <w:sz w:val="24"/>
          <w:szCs w:val="24"/>
        </w:rPr>
      </w:pPr>
      <w:r>
        <w:rPr>
          <w:noProof/>
        </w:rPr>
        <w:drawing>
          <wp:anchor distT="0" distB="0" distL="114300" distR="114300" simplePos="0" relativeHeight="251720704" behindDoc="1" locked="0" layoutInCell="1" allowOverlap="1" wp14:anchorId="46792074" wp14:editId="2FDED53D">
            <wp:simplePos x="0" y="0"/>
            <wp:positionH relativeFrom="column">
              <wp:posOffset>5265420</wp:posOffset>
            </wp:positionH>
            <wp:positionV relativeFrom="paragraph">
              <wp:posOffset>80645</wp:posOffset>
            </wp:positionV>
            <wp:extent cx="3648075" cy="1967230"/>
            <wp:effectExtent l="0" t="0" r="9525" b="0"/>
            <wp:wrapTight wrapText="bothSides">
              <wp:wrapPolygon edited="0">
                <wp:start x="0" y="0"/>
                <wp:lineTo x="0" y="21335"/>
                <wp:lineTo x="21544" y="21335"/>
                <wp:lineTo x="21544" y="0"/>
                <wp:lineTo x="0" y="0"/>
              </wp:wrapPolygon>
            </wp:wrapTight>
            <wp:docPr id="10" name="Picture 10" descr="Drawing by Jundt: Diagram of fr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wing by Jundt: Diagram of fro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8075" cy="1967230"/>
                    </a:xfrm>
                    <a:prstGeom prst="rect">
                      <a:avLst/>
                    </a:prstGeom>
                    <a:noFill/>
                    <a:ln>
                      <a:noFill/>
                    </a:ln>
                  </pic:spPr>
                </pic:pic>
              </a:graphicData>
            </a:graphic>
            <wp14:sizeRelH relativeFrom="page">
              <wp14:pctWidth>0</wp14:pctWidth>
            </wp14:sizeRelH>
            <wp14:sizeRelV relativeFrom="page">
              <wp14:pctHeight>0</wp14:pctHeight>
            </wp14:sizeRelV>
          </wp:anchor>
        </w:drawing>
      </w:r>
      <w:r w:rsidR="001645BD">
        <w:rPr>
          <w:rFonts w:ascii="Times New Roman" w:hAnsi="Times New Roman" w:cs="Times New Roman"/>
          <w:sz w:val="24"/>
          <w:szCs w:val="24"/>
        </w:rPr>
        <w:t xml:space="preserve">The </w:t>
      </w:r>
      <w:r w:rsidR="008E7641">
        <w:rPr>
          <w:rFonts w:ascii="Times New Roman" w:hAnsi="Times New Roman" w:cs="Times New Roman"/>
          <w:sz w:val="24"/>
          <w:szCs w:val="24"/>
        </w:rPr>
        <w:t xml:space="preserve">links to </w:t>
      </w:r>
      <w:r w:rsidR="001645BD">
        <w:rPr>
          <w:rFonts w:ascii="Times New Roman" w:hAnsi="Times New Roman" w:cs="Times New Roman"/>
          <w:sz w:val="24"/>
          <w:szCs w:val="24"/>
        </w:rPr>
        <w:t xml:space="preserve">identification guides below—stratified by geographic region—are available to help you learn how to identify the amphibian species you are likely to encounter in your area, wherever you may be planning a field trip, or in </w:t>
      </w:r>
      <w:r w:rsidR="008E7641">
        <w:rPr>
          <w:rFonts w:ascii="Times New Roman" w:hAnsi="Times New Roman" w:cs="Times New Roman"/>
          <w:sz w:val="24"/>
          <w:szCs w:val="24"/>
        </w:rPr>
        <w:t>the USA in general</w:t>
      </w:r>
      <w:r w:rsidR="001645BD">
        <w:rPr>
          <w:rFonts w:ascii="Times New Roman" w:hAnsi="Times New Roman" w:cs="Times New Roman"/>
          <w:sz w:val="24"/>
          <w:szCs w:val="24"/>
        </w:rPr>
        <w:t>. The</w:t>
      </w:r>
      <w:r w:rsidR="009B6351">
        <w:rPr>
          <w:rFonts w:ascii="Times New Roman" w:hAnsi="Times New Roman" w:cs="Times New Roman"/>
          <w:sz w:val="24"/>
          <w:szCs w:val="24"/>
        </w:rPr>
        <w:t>se</w:t>
      </w:r>
      <w:r w:rsidR="001645BD">
        <w:rPr>
          <w:rFonts w:ascii="Times New Roman" w:hAnsi="Times New Roman" w:cs="Times New Roman"/>
          <w:sz w:val="24"/>
          <w:szCs w:val="24"/>
        </w:rPr>
        <w:t xml:space="preserve"> guides provide a brief description along with several pictures of amphibian species, in addition to geographic range maps showing approximate locations of where each species may be found. </w:t>
      </w:r>
    </w:p>
    <w:p w:rsidR="001645BD" w:rsidRPr="001645BD" w:rsidRDefault="001645BD" w:rsidP="001645BD">
      <w:pPr>
        <w:tabs>
          <w:tab w:val="left" w:pos="1800"/>
        </w:tabs>
        <w:spacing w:after="0" w:line="240" w:lineRule="auto"/>
        <w:ind w:left="720"/>
        <w:rPr>
          <w:rFonts w:ascii="Times New Roman" w:hAnsi="Times New Roman" w:cs="Times New Roman"/>
          <w:sz w:val="20"/>
          <w:szCs w:val="20"/>
        </w:rPr>
      </w:pPr>
    </w:p>
    <w:p w:rsidR="001645BD" w:rsidRDefault="001645BD" w:rsidP="001645BD">
      <w:pPr>
        <w:tabs>
          <w:tab w:val="left" w:pos="1800"/>
        </w:tabs>
        <w:spacing w:after="0" w:line="240" w:lineRule="auto"/>
        <w:ind w:left="720"/>
        <w:rPr>
          <w:rFonts w:ascii="Times New Roman" w:hAnsi="Times New Roman" w:cs="Times New Roman"/>
          <w:sz w:val="24"/>
          <w:szCs w:val="24"/>
        </w:rPr>
      </w:pPr>
      <w:r>
        <w:rPr>
          <w:rFonts w:ascii="Times New Roman" w:hAnsi="Times New Roman" w:cs="Times New Roman"/>
          <w:sz w:val="24"/>
          <w:szCs w:val="24"/>
        </w:rPr>
        <w:t>Please keep in mind that being captured in a picture is far less stressful than being captured physically! A good photo often suffices for identification purposes. Also before capturing any animals make sure that you know which species are protected by law!</w:t>
      </w:r>
    </w:p>
    <w:p w:rsidR="001645BD" w:rsidRDefault="001645BD" w:rsidP="001645BD">
      <w:pPr>
        <w:tabs>
          <w:tab w:val="left" w:pos="1800"/>
        </w:tabs>
        <w:spacing w:after="0" w:line="240" w:lineRule="auto"/>
        <w:ind w:left="720"/>
        <w:rPr>
          <w:rFonts w:ascii="Times New Roman" w:hAnsi="Times New Roman" w:cs="Times New Roman"/>
          <w:sz w:val="24"/>
          <w:szCs w:val="24"/>
        </w:rPr>
      </w:pPr>
    </w:p>
    <w:p w:rsidR="008E7641" w:rsidRDefault="008E7641" w:rsidP="001645BD">
      <w:pPr>
        <w:tabs>
          <w:tab w:val="left" w:pos="1800"/>
        </w:tabs>
        <w:spacing w:after="0" w:line="240" w:lineRule="auto"/>
        <w:ind w:left="720"/>
        <w:rPr>
          <w:rFonts w:ascii="Times New Roman" w:hAnsi="Times New Roman" w:cs="Times New Roman"/>
          <w:b/>
          <w:sz w:val="24"/>
          <w:szCs w:val="24"/>
        </w:rPr>
      </w:pPr>
      <w:r>
        <w:rPr>
          <w:rFonts w:ascii="Times New Roman" w:hAnsi="Times New Roman" w:cs="Times New Roman"/>
          <w:b/>
          <w:sz w:val="24"/>
          <w:szCs w:val="24"/>
        </w:rPr>
        <w:t>Eastern USA</w:t>
      </w:r>
    </w:p>
    <w:p w:rsidR="009B6351" w:rsidRPr="00773CBF" w:rsidRDefault="00773CBF" w:rsidP="001645BD">
      <w:pPr>
        <w:tabs>
          <w:tab w:val="left" w:pos="1800"/>
        </w:tabs>
        <w:spacing w:after="0" w:line="240" w:lineRule="auto"/>
        <w:ind w:left="720"/>
        <w:rPr>
          <w:rFonts w:ascii="Times New Roman" w:hAnsi="Times New Roman" w:cs="Times New Roman"/>
          <w:sz w:val="24"/>
          <w:szCs w:val="24"/>
        </w:rPr>
      </w:pPr>
      <w:r w:rsidRPr="00773CBF">
        <w:rPr>
          <w:rFonts w:ascii="Times New Roman" w:hAnsi="Times New Roman" w:cs="Times New Roman"/>
          <w:sz w:val="24"/>
          <w:szCs w:val="24"/>
        </w:rPr>
        <w:t>[</w:t>
      </w:r>
      <w:r w:rsidRPr="00773CBF">
        <w:rPr>
          <w:rFonts w:ascii="Times New Roman" w:hAnsi="Times New Roman" w:cs="Times New Roman"/>
          <w:color w:val="0070C0"/>
          <w:sz w:val="24"/>
          <w:szCs w:val="24"/>
        </w:rPr>
        <w:t>I can’t find any field guides online!</w:t>
      </w:r>
      <w:r w:rsidRPr="00773CBF">
        <w:rPr>
          <w:rFonts w:ascii="Times New Roman" w:hAnsi="Times New Roman" w:cs="Times New Roman"/>
          <w:sz w:val="24"/>
          <w:szCs w:val="24"/>
        </w:rPr>
        <w:t>]</w:t>
      </w:r>
    </w:p>
    <w:p w:rsidR="009B6351" w:rsidRDefault="009B6351" w:rsidP="001645BD">
      <w:pPr>
        <w:tabs>
          <w:tab w:val="left" w:pos="1800"/>
        </w:tabs>
        <w:spacing w:after="0" w:line="240" w:lineRule="auto"/>
        <w:ind w:left="720"/>
        <w:rPr>
          <w:rFonts w:ascii="Times New Roman" w:hAnsi="Times New Roman" w:cs="Times New Roman"/>
          <w:b/>
          <w:sz w:val="24"/>
          <w:szCs w:val="24"/>
        </w:rPr>
      </w:pPr>
    </w:p>
    <w:p w:rsidR="008E7641" w:rsidRDefault="008E7641" w:rsidP="001645BD">
      <w:pPr>
        <w:tabs>
          <w:tab w:val="left" w:pos="1800"/>
        </w:tabs>
        <w:spacing w:after="0" w:line="240" w:lineRule="auto"/>
        <w:ind w:left="720"/>
        <w:rPr>
          <w:rFonts w:ascii="Times New Roman" w:hAnsi="Times New Roman" w:cs="Times New Roman"/>
          <w:b/>
          <w:sz w:val="24"/>
          <w:szCs w:val="24"/>
        </w:rPr>
      </w:pPr>
      <w:r>
        <w:rPr>
          <w:rFonts w:ascii="Times New Roman" w:hAnsi="Times New Roman" w:cs="Times New Roman"/>
          <w:b/>
          <w:sz w:val="24"/>
          <w:szCs w:val="24"/>
        </w:rPr>
        <w:t>Central USA</w:t>
      </w:r>
    </w:p>
    <w:p w:rsidR="009B6351" w:rsidRDefault="009B6351" w:rsidP="001645BD">
      <w:pPr>
        <w:tabs>
          <w:tab w:val="left" w:pos="1800"/>
        </w:tabs>
        <w:spacing w:after="0" w:line="240" w:lineRule="auto"/>
        <w:ind w:left="720"/>
        <w:rPr>
          <w:rFonts w:ascii="Times New Roman" w:hAnsi="Times New Roman" w:cs="Times New Roman"/>
          <w:b/>
          <w:sz w:val="24"/>
          <w:szCs w:val="24"/>
        </w:rPr>
      </w:pPr>
    </w:p>
    <w:p w:rsidR="009B6351" w:rsidRDefault="009B6351" w:rsidP="001645BD">
      <w:pPr>
        <w:tabs>
          <w:tab w:val="left" w:pos="1800"/>
        </w:tabs>
        <w:spacing w:after="0" w:line="240" w:lineRule="auto"/>
        <w:ind w:left="720"/>
        <w:rPr>
          <w:rFonts w:ascii="Times New Roman" w:hAnsi="Times New Roman" w:cs="Times New Roman"/>
          <w:b/>
          <w:sz w:val="24"/>
          <w:szCs w:val="24"/>
        </w:rPr>
      </w:pPr>
    </w:p>
    <w:p w:rsidR="008E7641" w:rsidRPr="008E7641" w:rsidRDefault="008E7641" w:rsidP="001645BD">
      <w:pPr>
        <w:tabs>
          <w:tab w:val="left" w:pos="1800"/>
        </w:tabs>
        <w:spacing w:after="0" w:line="240" w:lineRule="auto"/>
        <w:ind w:left="720"/>
        <w:rPr>
          <w:rFonts w:ascii="Times New Roman" w:hAnsi="Times New Roman" w:cs="Times New Roman"/>
          <w:b/>
          <w:sz w:val="24"/>
          <w:szCs w:val="24"/>
        </w:rPr>
      </w:pPr>
      <w:r>
        <w:rPr>
          <w:rFonts w:ascii="Times New Roman" w:hAnsi="Times New Roman" w:cs="Times New Roman"/>
          <w:b/>
          <w:sz w:val="24"/>
          <w:szCs w:val="24"/>
        </w:rPr>
        <w:t>Western USA</w:t>
      </w:r>
    </w:p>
    <w:p w:rsidR="001645BD" w:rsidRDefault="001645BD" w:rsidP="001645BD">
      <w:pPr>
        <w:tabs>
          <w:tab w:val="left" w:pos="1800"/>
        </w:tabs>
        <w:spacing w:after="0" w:line="240" w:lineRule="auto"/>
        <w:ind w:left="720"/>
        <w:rPr>
          <w:rFonts w:ascii="Times New Roman" w:hAnsi="Times New Roman" w:cs="Times New Roman"/>
          <w:sz w:val="24"/>
          <w:szCs w:val="24"/>
        </w:rPr>
      </w:pPr>
    </w:p>
    <w:p w:rsidR="001645BD" w:rsidRDefault="001645BD" w:rsidP="001645BD">
      <w:pPr>
        <w:tabs>
          <w:tab w:val="left" w:pos="1800"/>
        </w:tabs>
        <w:spacing w:after="0" w:line="240" w:lineRule="auto"/>
        <w:ind w:left="720"/>
        <w:rPr>
          <w:rFonts w:ascii="Times New Roman" w:hAnsi="Times New Roman" w:cs="Times New Roman"/>
          <w:sz w:val="24"/>
          <w:szCs w:val="24"/>
        </w:rPr>
      </w:pPr>
    </w:p>
    <w:p w:rsidR="001645BD" w:rsidRDefault="001645BD" w:rsidP="001645BD">
      <w:pPr>
        <w:tabs>
          <w:tab w:val="left" w:pos="1800"/>
        </w:tabs>
        <w:spacing w:after="0" w:line="240" w:lineRule="auto"/>
        <w:ind w:left="720"/>
        <w:rPr>
          <w:rFonts w:ascii="Times New Roman" w:hAnsi="Times New Roman" w:cs="Times New Roman"/>
          <w:sz w:val="24"/>
          <w:szCs w:val="24"/>
        </w:rPr>
        <w:sectPr w:rsidR="001645BD" w:rsidSect="007E66E3">
          <w:pgSz w:w="15840" w:h="12240" w:orient="landscape"/>
          <w:pgMar w:top="720" w:right="1008" w:bottom="720" w:left="1008" w:header="720" w:footer="288" w:gutter="0"/>
          <w:cols w:space="720"/>
          <w:docGrid w:linePitch="360"/>
        </w:sectPr>
      </w:pPr>
      <w:r>
        <w:rPr>
          <w:rFonts w:ascii="Times New Roman" w:hAnsi="Times New Roman" w:cs="Times New Roman"/>
          <w:sz w:val="24"/>
          <w:szCs w:val="24"/>
        </w:rPr>
        <w:t xml:space="preserve">In addition to the links above, there are many specific state and regional guides or checklists that may provide additional information on the </w:t>
      </w:r>
      <w:r w:rsidR="00C722A7">
        <w:rPr>
          <w:rFonts w:ascii="Times New Roman" w:hAnsi="Times New Roman" w:cs="Times New Roman"/>
          <w:sz w:val="24"/>
          <w:szCs w:val="24"/>
        </w:rPr>
        <w:t>amphibians in your state.</w:t>
      </w:r>
    </w:p>
    <w:p w:rsidR="00634C40" w:rsidRDefault="00634C40" w:rsidP="00634C40">
      <w:pPr>
        <w:tabs>
          <w:tab w:val="left" w:pos="1800"/>
        </w:tabs>
        <w:spacing w:after="0" w:line="240" w:lineRule="auto"/>
        <w:jc w:val="center"/>
        <w:rPr>
          <w:rFonts w:ascii="Times New Roman" w:hAnsi="Times New Roman" w:cs="Times New Roman"/>
          <w:b/>
          <w:sz w:val="40"/>
          <w:szCs w:val="40"/>
        </w:rPr>
      </w:pPr>
      <w:r w:rsidRPr="00DD4D29">
        <w:rPr>
          <w:rFonts w:ascii="Times New Roman" w:hAnsi="Times New Roman" w:cs="Times New Roman"/>
          <w:b/>
          <w:sz w:val="40"/>
          <w:szCs w:val="40"/>
        </w:rPr>
        <w:lastRenderedPageBreak/>
        <w:t>Malformation Nation</w:t>
      </w:r>
    </w:p>
    <w:p w:rsidR="00634C40" w:rsidRDefault="00634C40" w:rsidP="00634C40">
      <w:pPr>
        <w:tabs>
          <w:tab w:val="left" w:pos="1800"/>
        </w:tabs>
        <w:spacing w:after="0" w:line="240" w:lineRule="auto"/>
        <w:jc w:val="center"/>
        <w:rPr>
          <w:rFonts w:ascii="Times New Roman" w:hAnsi="Times New Roman" w:cs="Times New Roman"/>
          <w:b/>
          <w:sz w:val="40"/>
          <w:szCs w:val="40"/>
        </w:rPr>
      </w:pPr>
    </w:p>
    <w:p w:rsidR="00E15944" w:rsidRPr="00F27EEF" w:rsidRDefault="00E15944" w:rsidP="00E15944">
      <w:pPr>
        <w:tabs>
          <w:tab w:val="left" w:pos="1800"/>
        </w:tabs>
        <w:spacing w:after="0" w:line="240" w:lineRule="auto"/>
        <w:jc w:val="center"/>
        <w:rPr>
          <w:rFonts w:ascii="Times New Roman" w:hAnsi="Times New Roman" w:cs="Times New Roman"/>
          <w:sz w:val="26"/>
          <w:szCs w:val="26"/>
        </w:rPr>
      </w:pPr>
      <w:r w:rsidRPr="00E15944">
        <w:rPr>
          <w:rFonts w:ascii="Times New Roman" w:hAnsi="Times New Roman" w:cs="Times New Roman"/>
          <w:sz w:val="26"/>
          <w:szCs w:val="26"/>
        </w:rPr>
        <w:t>Home</w:t>
      </w:r>
      <w:r w:rsidRPr="00F27EEF">
        <w:rPr>
          <w:rFonts w:ascii="Times New Roman" w:hAnsi="Times New Roman" w:cs="Times New Roman"/>
          <w:sz w:val="26"/>
          <w:szCs w:val="26"/>
        </w:rPr>
        <w:t xml:space="preserve">     About Malformations   </w:t>
      </w:r>
      <w:r>
        <w:rPr>
          <w:rFonts w:ascii="Times New Roman" w:hAnsi="Times New Roman" w:cs="Times New Roman"/>
          <w:sz w:val="26"/>
          <w:szCs w:val="26"/>
        </w:rPr>
        <w:t xml:space="preserve">  </w:t>
      </w:r>
      <w:r w:rsidRPr="00F27EEF">
        <w:rPr>
          <w:rFonts w:ascii="Times New Roman" w:hAnsi="Times New Roman" w:cs="Times New Roman"/>
          <w:sz w:val="26"/>
          <w:szCs w:val="26"/>
        </w:rPr>
        <w:t>Background</w:t>
      </w:r>
      <w:r>
        <w:rPr>
          <w:rFonts w:ascii="Times New Roman" w:hAnsi="Times New Roman" w:cs="Times New Roman"/>
          <w:sz w:val="26"/>
          <w:szCs w:val="26"/>
        </w:rPr>
        <w:t xml:space="preserve">     </w:t>
      </w:r>
      <w:r w:rsidRPr="00F27EEF">
        <w:rPr>
          <w:rFonts w:ascii="Times New Roman" w:hAnsi="Times New Roman" w:cs="Times New Roman"/>
          <w:sz w:val="26"/>
          <w:szCs w:val="26"/>
        </w:rPr>
        <w:t>Species Identificatio</w:t>
      </w:r>
      <w:r>
        <w:rPr>
          <w:rFonts w:ascii="Times New Roman" w:hAnsi="Times New Roman" w:cs="Times New Roman"/>
          <w:sz w:val="26"/>
          <w:szCs w:val="26"/>
        </w:rPr>
        <w:t xml:space="preserve">n     </w:t>
      </w:r>
      <w:r w:rsidRPr="00E15944">
        <w:rPr>
          <w:rFonts w:ascii="Times New Roman" w:hAnsi="Times New Roman" w:cs="Times New Roman"/>
          <w:sz w:val="26"/>
          <w:szCs w:val="26"/>
          <w:u w:val="single"/>
        </w:rPr>
        <w:t>Report Data</w:t>
      </w:r>
      <w:r>
        <w:rPr>
          <w:rFonts w:ascii="Times New Roman" w:hAnsi="Times New Roman" w:cs="Times New Roman"/>
          <w:sz w:val="26"/>
          <w:szCs w:val="26"/>
        </w:rPr>
        <w:t xml:space="preserve">     Explore Data     </w:t>
      </w:r>
      <w:r w:rsidRPr="00F27EEF">
        <w:rPr>
          <w:rFonts w:ascii="Times New Roman" w:hAnsi="Times New Roman" w:cs="Times New Roman"/>
          <w:sz w:val="26"/>
          <w:szCs w:val="26"/>
        </w:rPr>
        <w:t>Educational Resources</w:t>
      </w:r>
    </w:p>
    <w:p w:rsidR="00F27EEF" w:rsidRPr="002C3261" w:rsidRDefault="009D645D" w:rsidP="00F27EEF">
      <w:pPr>
        <w:tabs>
          <w:tab w:val="left" w:pos="1800"/>
        </w:tabs>
        <w:spacing w:after="0" w:line="240" w:lineRule="auto"/>
        <w:jc w:val="center"/>
        <w:rPr>
          <w:rFonts w:ascii="Times New Roman" w:hAnsi="Times New Roman" w:cs="Times New Roman"/>
          <w:sz w:val="40"/>
          <w:szCs w:val="40"/>
        </w:rPr>
      </w:pPr>
      <w:r>
        <w:rPr>
          <w:noProof/>
        </w:rPr>
        <w:drawing>
          <wp:anchor distT="0" distB="0" distL="114300" distR="114300" simplePos="0" relativeHeight="251689984" behindDoc="1" locked="0" layoutInCell="1" allowOverlap="1" wp14:anchorId="5F1C3734" wp14:editId="587EC1E5">
            <wp:simplePos x="0" y="0"/>
            <wp:positionH relativeFrom="column">
              <wp:posOffset>7217410</wp:posOffset>
            </wp:positionH>
            <wp:positionV relativeFrom="paragraph">
              <wp:posOffset>235585</wp:posOffset>
            </wp:positionV>
            <wp:extent cx="1854835" cy="1242695"/>
            <wp:effectExtent l="0" t="0" r="0" b="0"/>
            <wp:wrapTight wrapText="bothSides">
              <wp:wrapPolygon edited="0">
                <wp:start x="0" y="0"/>
                <wp:lineTo x="0" y="21192"/>
                <wp:lineTo x="21297" y="21192"/>
                <wp:lineTo x="21297" y="0"/>
                <wp:lineTo x="0" y="0"/>
              </wp:wrapPolygon>
            </wp:wrapTight>
            <wp:docPr id="26" name="Picture 26" descr="http://alleghenylandtrust.org/archive/images/DSC_2732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alleghenylandtrust.org/archive/images/DSC_2732cr.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54835" cy="1242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44A3" w:rsidRPr="007944A3" w:rsidRDefault="007944A3" w:rsidP="00634C40">
      <w:pPr>
        <w:tabs>
          <w:tab w:val="left" w:pos="1800"/>
        </w:tabs>
        <w:spacing w:after="0" w:line="240" w:lineRule="auto"/>
        <w:rPr>
          <w:rFonts w:ascii="Times New Roman" w:hAnsi="Times New Roman" w:cs="Times New Roman"/>
          <w:sz w:val="24"/>
          <w:szCs w:val="24"/>
        </w:rPr>
      </w:pPr>
      <w:r w:rsidRPr="007944A3">
        <w:rPr>
          <w:rFonts w:ascii="Times New Roman" w:hAnsi="Times New Roman" w:cs="Times New Roman"/>
          <w:sz w:val="24"/>
          <w:szCs w:val="24"/>
        </w:rPr>
        <w:t xml:space="preserve">Malformation Nation is working with </w:t>
      </w:r>
      <w:r w:rsidR="00CC061D" w:rsidRPr="00CC061D">
        <w:rPr>
          <w:rFonts w:ascii="Times New Roman" w:hAnsi="Times New Roman" w:cs="Times New Roman"/>
          <w:sz w:val="24"/>
          <w:szCs w:val="24"/>
        </w:rPr>
        <w:t xml:space="preserve">The National Geographic Society’s </w:t>
      </w:r>
      <w:r w:rsidR="00CC061D">
        <w:rPr>
          <w:rFonts w:ascii="Times New Roman" w:hAnsi="Times New Roman" w:cs="Times New Roman"/>
          <w:sz w:val="24"/>
          <w:szCs w:val="24"/>
        </w:rPr>
        <w:t>“</w:t>
      </w:r>
      <w:hyperlink r:id="rId32" w:history="1">
        <w:r w:rsidR="00CC061D" w:rsidRPr="00CC061D">
          <w:rPr>
            <w:rStyle w:val="Hyperlink"/>
            <w:rFonts w:ascii="Times New Roman" w:hAnsi="Times New Roman" w:cs="Times New Roman"/>
            <w:sz w:val="24"/>
            <w:szCs w:val="24"/>
          </w:rPr>
          <w:t>FieldScope</w:t>
        </w:r>
        <w:r w:rsidR="00CC061D">
          <w:rPr>
            <w:rStyle w:val="Hyperlink"/>
            <w:rFonts w:ascii="Times New Roman" w:hAnsi="Times New Roman" w:cs="Times New Roman"/>
            <w:sz w:val="24"/>
            <w:szCs w:val="24"/>
          </w:rPr>
          <w:t>”</w:t>
        </w:r>
        <w:r w:rsidRPr="00CC061D">
          <w:rPr>
            <w:rStyle w:val="Hyperlink"/>
            <w:rFonts w:ascii="Times New Roman" w:hAnsi="Times New Roman" w:cs="Times New Roman"/>
            <w:sz w:val="24"/>
            <w:szCs w:val="24"/>
          </w:rPr>
          <w:t xml:space="preserve"> environmental education platform</w:t>
        </w:r>
      </w:hyperlink>
      <w:r w:rsidR="00CC061D">
        <w:rPr>
          <w:rFonts w:ascii="Times New Roman" w:hAnsi="Times New Roman" w:cs="Times New Roman"/>
          <w:sz w:val="24"/>
          <w:szCs w:val="24"/>
        </w:rPr>
        <w:t xml:space="preserve"> to allow </w:t>
      </w:r>
      <w:r w:rsidR="005D2124">
        <w:rPr>
          <w:rFonts w:ascii="Times New Roman" w:hAnsi="Times New Roman" w:cs="Times New Roman"/>
          <w:sz w:val="24"/>
          <w:szCs w:val="24"/>
        </w:rPr>
        <w:t>science enthusiasts</w:t>
      </w:r>
      <w:r w:rsidR="00CC061D">
        <w:rPr>
          <w:rFonts w:ascii="Times New Roman" w:hAnsi="Times New Roman" w:cs="Times New Roman"/>
          <w:sz w:val="24"/>
          <w:szCs w:val="24"/>
        </w:rPr>
        <w:t xml:space="preserve"> to report, visualize and analyze data on amphibian malformations via online GIS maps. </w:t>
      </w:r>
      <w:r w:rsidR="00705369">
        <w:rPr>
          <w:rFonts w:ascii="Times New Roman" w:hAnsi="Times New Roman" w:cs="Times New Roman"/>
          <w:sz w:val="24"/>
          <w:szCs w:val="24"/>
        </w:rPr>
        <w:t>Such “community geography” is a type of citizen science outreach that connects members of the public to the places they care about by encouraging them to conduct fieldwork, share observations and stories, explore maps and geographic data to generate and answer questions, and participate in social and scientific networks to understand and improve local areas (Switzer et al. 2012).</w:t>
      </w:r>
    </w:p>
    <w:p w:rsidR="007944A3" w:rsidRPr="009D645D" w:rsidRDefault="007944A3" w:rsidP="00634C40">
      <w:pPr>
        <w:tabs>
          <w:tab w:val="left" w:pos="1800"/>
        </w:tabs>
        <w:spacing w:after="0" w:line="240" w:lineRule="auto"/>
        <w:rPr>
          <w:rFonts w:ascii="Times New Roman" w:hAnsi="Times New Roman" w:cs="Times New Roman"/>
          <w:sz w:val="20"/>
          <w:szCs w:val="20"/>
        </w:rPr>
      </w:pPr>
    </w:p>
    <w:p w:rsidR="00634C40" w:rsidRDefault="009D645D" w:rsidP="00634C40">
      <w:pPr>
        <w:tabs>
          <w:tab w:val="left" w:pos="1800"/>
        </w:tabs>
        <w:spacing w:after="0" w:line="240" w:lineRule="auto"/>
        <w:rPr>
          <w:rFonts w:ascii="Times New Roman" w:hAnsi="Times New Roman" w:cs="Times New Roman"/>
          <w:sz w:val="24"/>
          <w:szCs w:val="24"/>
        </w:rPr>
      </w:pPr>
      <w:r>
        <w:rPr>
          <w:noProof/>
        </w:rPr>
        <w:drawing>
          <wp:anchor distT="0" distB="0" distL="114300" distR="114300" simplePos="0" relativeHeight="251688960" behindDoc="1" locked="0" layoutInCell="1" allowOverlap="1" wp14:anchorId="7D2347E7" wp14:editId="4D8A72A3">
            <wp:simplePos x="0" y="0"/>
            <wp:positionH relativeFrom="column">
              <wp:posOffset>7217410</wp:posOffset>
            </wp:positionH>
            <wp:positionV relativeFrom="paragraph">
              <wp:posOffset>88265</wp:posOffset>
            </wp:positionV>
            <wp:extent cx="1857375" cy="1285875"/>
            <wp:effectExtent l="0" t="0" r="9525" b="9525"/>
            <wp:wrapTight wrapText="bothSides">
              <wp:wrapPolygon edited="0">
                <wp:start x="0" y="0"/>
                <wp:lineTo x="0" y="21440"/>
                <wp:lineTo x="21489" y="21440"/>
                <wp:lineTo x="21489" y="0"/>
                <wp:lineTo x="0" y="0"/>
              </wp:wrapPolygon>
            </wp:wrapTight>
            <wp:docPr id="24" name="Picture 24" descr="http://upload.wikimedia.org/wikipedia/commons/c/ce/Man_made_pond_near_Soulby_Wood_-_geograph.org.uk_-_416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c/ce/Man_made_pond_near_Soulby_Wood_-_geograph.org.uk_-_416035.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857375" cy="1285875"/>
                    </a:xfrm>
                    <a:prstGeom prst="rect">
                      <a:avLst/>
                    </a:prstGeom>
                    <a:noFill/>
                    <a:ln>
                      <a:noFill/>
                    </a:ln>
                  </pic:spPr>
                </pic:pic>
              </a:graphicData>
            </a:graphic>
            <wp14:sizeRelH relativeFrom="page">
              <wp14:pctWidth>0</wp14:pctWidth>
            </wp14:sizeRelH>
            <wp14:sizeRelV relativeFrom="page">
              <wp14:pctHeight>0</wp14:pctHeight>
            </wp14:sizeRelV>
          </wp:anchor>
        </w:drawing>
      </w:r>
      <w:r w:rsidR="00635C82">
        <w:rPr>
          <w:rFonts w:ascii="Times New Roman" w:hAnsi="Times New Roman" w:cs="Times New Roman"/>
          <w:sz w:val="24"/>
          <w:szCs w:val="24"/>
        </w:rPr>
        <w:t>Are you interested in being involved in amphibian conservation? If so, we encourage you to</w:t>
      </w:r>
      <w:r w:rsidR="00F62150" w:rsidRPr="007944A3">
        <w:rPr>
          <w:rFonts w:ascii="Times New Roman" w:hAnsi="Times New Roman" w:cs="Times New Roman"/>
          <w:sz w:val="24"/>
          <w:szCs w:val="24"/>
        </w:rPr>
        <w:t xml:space="preserve"> </w:t>
      </w:r>
      <w:hyperlink r:id="rId34" w:history="1">
        <w:r w:rsidR="00927D25" w:rsidRPr="00927D25">
          <w:rPr>
            <w:rStyle w:val="Hyperlink"/>
            <w:rFonts w:ascii="Times New Roman" w:hAnsi="Times New Roman" w:cs="Times New Roman"/>
            <w:b/>
            <w:sz w:val="24"/>
            <w:szCs w:val="24"/>
          </w:rPr>
          <w:t>submit reports of malformed amphibians on the</w:t>
        </w:r>
        <w:r w:rsidR="00635C82" w:rsidRPr="00927D25">
          <w:rPr>
            <w:rStyle w:val="Hyperlink"/>
            <w:rFonts w:ascii="Times New Roman" w:hAnsi="Times New Roman" w:cs="Times New Roman"/>
            <w:b/>
            <w:sz w:val="24"/>
            <w:szCs w:val="24"/>
          </w:rPr>
          <w:t xml:space="preserve"> </w:t>
        </w:r>
        <w:r w:rsidR="0062414F">
          <w:rPr>
            <w:rStyle w:val="Hyperlink"/>
            <w:rFonts w:ascii="Times New Roman" w:hAnsi="Times New Roman" w:cs="Times New Roman"/>
            <w:b/>
            <w:sz w:val="24"/>
            <w:szCs w:val="24"/>
          </w:rPr>
          <w:t>“</w:t>
        </w:r>
        <w:r w:rsidR="00635C82" w:rsidRPr="00927D25">
          <w:rPr>
            <w:rStyle w:val="Hyperlink"/>
            <w:rFonts w:ascii="Times New Roman" w:hAnsi="Times New Roman" w:cs="Times New Roman"/>
            <w:b/>
            <w:sz w:val="24"/>
            <w:szCs w:val="24"/>
          </w:rPr>
          <w:t>Malformation Nation</w:t>
        </w:r>
        <w:r w:rsidR="0062414F">
          <w:rPr>
            <w:rStyle w:val="Hyperlink"/>
            <w:rFonts w:ascii="Times New Roman" w:hAnsi="Times New Roman" w:cs="Times New Roman"/>
            <w:b/>
            <w:sz w:val="24"/>
            <w:szCs w:val="24"/>
          </w:rPr>
          <w:t>”</w:t>
        </w:r>
        <w:r w:rsidR="00635C82" w:rsidRPr="00927D25">
          <w:rPr>
            <w:rStyle w:val="Hyperlink"/>
            <w:rFonts w:ascii="Times New Roman" w:hAnsi="Times New Roman" w:cs="Times New Roman"/>
            <w:b/>
            <w:sz w:val="24"/>
            <w:szCs w:val="24"/>
          </w:rPr>
          <w:t xml:space="preserve"> FieldScope site</w:t>
        </w:r>
      </w:hyperlink>
      <w:r w:rsidR="00F62150" w:rsidRPr="007944A3">
        <w:rPr>
          <w:rFonts w:ascii="Times New Roman" w:hAnsi="Times New Roman" w:cs="Times New Roman"/>
          <w:sz w:val="24"/>
          <w:szCs w:val="24"/>
        </w:rPr>
        <w:t>. Reports provide important baseline data on the health and fitness of existing amphibian populations</w:t>
      </w:r>
      <w:r w:rsidR="00927D25">
        <w:rPr>
          <w:rFonts w:ascii="Times New Roman" w:hAnsi="Times New Roman" w:cs="Times New Roman"/>
          <w:sz w:val="24"/>
          <w:szCs w:val="24"/>
        </w:rPr>
        <w:t xml:space="preserve">, and can be used to help </w:t>
      </w:r>
      <w:r w:rsidR="00F62150" w:rsidRPr="007944A3">
        <w:rPr>
          <w:rFonts w:ascii="Times New Roman" w:hAnsi="Times New Roman" w:cs="Times New Roman"/>
          <w:sz w:val="24"/>
          <w:szCs w:val="24"/>
        </w:rPr>
        <w:t>identify patterns in amphibian malformation occurrence</w:t>
      </w:r>
      <w:r w:rsidR="00927D25">
        <w:rPr>
          <w:rFonts w:ascii="Times New Roman" w:hAnsi="Times New Roman" w:cs="Times New Roman"/>
          <w:sz w:val="24"/>
          <w:szCs w:val="24"/>
        </w:rPr>
        <w:t xml:space="preserve"> and severity</w:t>
      </w:r>
      <w:r w:rsidR="00F62150" w:rsidRPr="007944A3">
        <w:rPr>
          <w:rFonts w:ascii="Times New Roman" w:hAnsi="Times New Roman" w:cs="Times New Roman"/>
          <w:sz w:val="24"/>
          <w:szCs w:val="24"/>
        </w:rPr>
        <w:t xml:space="preserve">. </w:t>
      </w:r>
      <w:r w:rsidR="005D2124">
        <w:rPr>
          <w:rFonts w:ascii="Times New Roman" w:hAnsi="Times New Roman" w:cs="Times New Roman"/>
          <w:sz w:val="24"/>
          <w:szCs w:val="24"/>
        </w:rPr>
        <w:t>With the Malformation National FieldScope platform, citizen scientists can engage in activities such as:</w:t>
      </w:r>
    </w:p>
    <w:p w:rsidR="005D2124" w:rsidRPr="009D645D" w:rsidRDefault="005D2124" w:rsidP="00634C40">
      <w:pPr>
        <w:tabs>
          <w:tab w:val="left" w:pos="1800"/>
        </w:tabs>
        <w:spacing w:after="0" w:line="240" w:lineRule="auto"/>
        <w:rPr>
          <w:rFonts w:ascii="Times New Roman" w:hAnsi="Times New Roman" w:cs="Times New Roman"/>
          <w:sz w:val="12"/>
          <w:szCs w:val="12"/>
        </w:rPr>
      </w:pPr>
    </w:p>
    <w:p w:rsidR="005D2124" w:rsidRDefault="005D2124" w:rsidP="005D2124">
      <w:pPr>
        <w:pStyle w:val="ListParagraph"/>
        <w:numPr>
          <w:ilvl w:val="0"/>
          <w:numId w:val="3"/>
        </w:numPr>
        <w:tabs>
          <w:tab w:val="left" w:pos="1800"/>
        </w:tabs>
        <w:spacing w:after="0" w:line="240" w:lineRule="auto"/>
        <w:rPr>
          <w:rFonts w:ascii="Times New Roman" w:hAnsi="Times New Roman" w:cs="Times New Roman"/>
          <w:sz w:val="24"/>
          <w:szCs w:val="24"/>
        </w:rPr>
      </w:pPr>
      <w:r>
        <w:rPr>
          <w:rFonts w:ascii="Times New Roman" w:hAnsi="Times New Roman" w:cs="Times New Roman"/>
          <w:sz w:val="24"/>
          <w:szCs w:val="24"/>
        </w:rPr>
        <w:t>Exploring maps and data to ask and answer questions about places</w:t>
      </w:r>
    </w:p>
    <w:p w:rsidR="005D2124" w:rsidRDefault="005D2124" w:rsidP="005D2124">
      <w:pPr>
        <w:pStyle w:val="ListParagraph"/>
        <w:numPr>
          <w:ilvl w:val="0"/>
          <w:numId w:val="3"/>
        </w:numPr>
        <w:tabs>
          <w:tab w:val="left" w:pos="1800"/>
        </w:tabs>
        <w:spacing w:after="0" w:line="240" w:lineRule="auto"/>
        <w:rPr>
          <w:rFonts w:ascii="Times New Roman" w:hAnsi="Times New Roman" w:cs="Times New Roman"/>
          <w:sz w:val="24"/>
          <w:szCs w:val="24"/>
        </w:rPr>
      </w:pPr>
      <w:r>
        <w:rPr>
          <w:rFonts w:ascii="Times New Roman" w:hAnsi="Times New Roman" w:cs="Times New Roman"/>
          <w:sz w:val="24"/>
          <w:szCs w:val="24"/>
        </w:rPr>
        <w:t>Conducting fieldwork and sharing observations and stories</w:t>
      </w:r>
    </w:p>
    <w:p w:rsidR="005D2124" w:rsidRPr="005D2124" w:rsidRDefault="005D2124" w:rsidP="005D2124">
      <w:pPr>
        <w:pStyle w:val="ListParagraph"/>
        <w:numPr>
          <w:ilvl w:val="0"/>
          <w:numId w:val="3"/>
        </w:numPr>
        <w:tabs>
          <w:tab w:val="left" w:pos="1800"/>
        </w:tabs>
        <w:spacing w:after="0" w:line="240" w:lineRule="auto"/>
        <w:rPr>
          <w:rFonts w:ascii="Times New Roman" w:hAnsi="Times New Roman" w:cs="Times New Roman"/>
          <w:sz w:val="24"/>
          <w:szCs w:val="24"/>
        </w:rPr>
      </w:pPr>
      <w:r>
        <w:rPr>
          <w:rFonts w:ascii="Times New Roman" w:hAnsi="Times New Roman" w:cs="Times New Roman"/>
          <w:sz w:val="24"/>
          <w:szCs w:val="24"/>
        </w:rPr>
        <w:t>Participating in social and scientific networks to document and improve communities</w:t>
      </w:r>
    </w:p>
    <w:p w:rsidR="00E2179C" w:rsidRPr="00E2179C" w:rsidRDefault="00E2179C" w:rsidP="00375D76">
      <w:pPr>
        <w:tabs>
          <w:tab w:val="left" w:pos="1800"/>
        </w:tabs>
        <w:spacing w:after="0" w:line="240" w:lineRule="auto"/>
        <w:rPr>
          <w:rFonts w:ascii="Times New Roman" w:hAnsi="Times New Roman" w:cs="Times New Roman"/>
          <w:b/>
          <w:sz w:val="14"/>
          <w:szCs w:val="14"/>
        </w:rPr>
      </w:pPr>
    </w:p>
    <w:p w:rsidR="00E2179C" w:rsidRPr="000E6A46" w:rsidRDefault="009D645D" w:rsidP="00375D76">
      <w:pPr>
        <w:tabs>
          <w:tab w:val="left" w:pos="1800"/>
        </w:tabs>
        <w:spacing w:after="0" w:line="240" w:lineRule="auto"/>
        <w:rPr>
          <w:rFonts w:ascii="Times New Roman" w:hAnsi="Times New Roman" w:cs="Times New Roman"/>
          <w:b/>
          <w:sz w:val="24"/>
          <w:szCs w:val="24"/>
        </w:rPr>
      </w:pPr>
      <w:r w:rsidRPr="00E2179C">
        <w:rPr>
          <w:rFonts w:ascii="Times New Roman" w:hAnsi="Times New Roman" w:cs="Times New Roman"/>
          <w:noProof/>
          <w:sz w:val="24"/>
          <w:szCs w:val="24"/>
        </w:rPr>
        <mc:AlternateContent>
          <mc:Choice Requires="wps">
            <w:drawing>
              <wp:anchor distT="0" distB="0" distL="114300" distR="114300" simplePos="0" relativeHeight="251687936" behindDoc="1" locked="0" layoutInCell="1" allowOverlap="1" wp14:anchorId="535CAB82" wp14:editId="252C8154">
                <wp:simplePos x="0" y="0"/>
                <wp:positionH relativeFrom="column">
                  <wp:posOffset>750570</wp:posOffset>
                </wp:positionH>
                <wp:positionV relativeFrom="paragraph">
                  <wp:posOffset>114300</wp:posOffset>
                </wp:positionV>
                <wp:extent cx="7305675" cy="1838325"/>
                <wp:effectExtent l="0" t="0" r="28575" b="28575"/>
                <wp:wrapTight wrapText="bothSides">
                  <wp:wrapPolygon edited="0">
                    <wp:start x="563" y="0"/>
                    <wp:lineTo x="0" y="1119"/>
                    <wp:lineTo x="0" y="19921"/>
                    <wp:lineTo x="394" y="21488"/>
                    <wp:lineTo x="507" y="21712"/>
                    <wp:lineTo x="21121" y="21712"/>
                    <wp:lineTo x="21290" y="21488"/>
                    <wp:lineTo x="21628" y="19921"/>
                    <wp:lineTo x="21628" y="1343"/>
                    <wp:lineTo x="21121" y="0"/>
                    <wp:lineTo x="563" y="0"/>
                  </wp:wrapPolygon>
                </wp:wrapTight>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5675" cy="1838325"/>
                        </a:xfrm>
                        <a:prstGeom prst="roundRect">
                          <a:avLst/>
                        </a:prstGeom>
                        <a:solidFill>
                          <a:schemeClr val="bg1">
                            <a:lumMod val="85000"/>
                          </a:schemeClr>
                        </a:solidFill>
                        <a:ln w="9525">
                          <a:solidFill>
                            <a:srgbClr val="000000"/>
                          </a:solidFill>
                          <a:miter lim="800000"/>
                          <a:headEnd/>
                          <a:tailEnd/>
                        </a:ln>
                      </wps:spPr>
                      <wps:txbx>
                        <w:txbxContent>
                          <w:p w:rsidR="00E2179C" w:rsidRDefault="00E2179C" w:rsidP="009D645D">
                            <w:pPr>
                              <w:tabs>
                                <w:tab w:val="left" w:pos="1800"/>
                              </w:tabs>
                              <w:spacing w:after="0" w:line="240" w:lineRule="auto"/>
                              <w:jc w:val="center"/>
                              <w:rPr>
                                <w:rFonts w:ascii="Times New Roman" w:hAnsi="Times New Roman" w:cs="Times New Roman"/>
                                <w:b/>
                                <w:color w:val="0070C0"/>
                                <w:sz w:val="28"/>
                                <w:szCs w:val="28"/>
                              </w:rPr>
                            </w:pPr>
                            <w:r w:rsidRPr="00E2179C">
                              <w:rPr>
                                <w:rFonts w:ascii="Times New Roman" w:hAnsi="Times New Roman" w:cs="Times New Roman"/>
                                <w:b/>
                                <w:color w:val="0070C0"/>
                                <w:sz w:val="28"/>
                                <w:szCs w:val="28"/>
                              </w:rPr>
                              <w:t xml:space="preserve">Do you care about the environmental quality of your local </w:t>
                            </w:r>
                            <w:r w:rsidR="009D645D">
                              <w:rPr>
                                <w:rFonts w:ascii="Times New Roman" w:hAnsi="Times New Roman" w:cs="Times New Roman"/>
                                <w:b/>
                                <w:color w:val="0070C0"/>
                                <w:sz w:val="28"/>
                                <w:szCs w:val="28"/>
                              </w:rPr>
                              <w:t xml:space="preserve">ponds and </w:t>
                            </w:r>
                            <w:r w:rsidRPr="00E2179C">
                              <w:rPr>
                                <w:rFonts w:ascii="Times New Roman" w:hAnsi="Times New Roman" w:cs="Times New Roman"/>
                                <w:b/>
                                <w:color w:val="0070C0"/>
                                <w:sz w:val="28"/>
                                <w:szCs w:val="28"/>
                              </w:rPr>
                              <w:t>wetlands?</w:t>
                            </w:r>
                          </w:p>
                          <w:p w:rsidR="00E2179C" w:rsidRPr="00E2179C" w:rsidRDefault="00E2179C" w:rsidP="009D645D">
                            <w:pPr>
                              <w:tabs>
                                <w:tab w:val="left" w:pos="1800"/>
                              </w:tabs>
                              <w:spacing w:after="0" w:line="240" w:lineRule="auto"/>
                              <w:jc w:val="center"/>
                              <w:rPr>
                                <w:rFonts w:ascii="Times New Roman" w:hAnsi="Times New Roman" w:cs="Times New Roman"/>
                                <w:b/>
                                <w:color w:val="0070C0"/>
                                <w:sz w:val="20"/>
                                <w:szCs w:val="20"/>
                              </w:rPr>
                            </w:pPr>
                          </w:p>
                          <w:p w:rsidR="00E2179C" w:rsidRDefault="00E2179C" w:rsidP="009D645D">
                            <w:pPr>
                              <w:tabs>
                                <w:tab w:val="left" w:pos="1800"/>
                              </w:tabs>
                              <w:spacing w:after="0" w:line="240" w:lineRule="auto"/>
                              <w:jc w:val="center"/>
                              <w:rPr>
                                <w:rFonts w:ascii="Times New Roman" w:hAnsi="Times New Roman" w:cs="Times New Roman"/>
                                <w:b/>
                                <w:color w:val="0070C0"/>
                                <w:sz w:val="28"/>
                                <w:szCs w:val="28"/>
                              </w:rPr>
                            </w:pPr>
                            <w:r>
                              <w:rPr>
                                <w:rFonts w:ascii="Times New Roman" w:hAnsi="Times New Roman" w:cs="Times New Roman"/>
                                <w:b/>
                                <w:color w:val="0070C0"/>
                                <w:sz w:val="28"/>
                                <w:szCs w:val="28"/>
                              </w:rPr>
                              <w:t>Do you want to be actively involved in amphibian conservation and monitoring?</w:t>
                            </w:r>
                          </w:p>
                          <w:p w:rsidR="002C3261" w:rsidRPr="009D645D" w:rsidRDefault="002C3261" w:rsidP="009D645D">
                            <w:pPr>
                              <w:tabs>
                                <w:tab w:val="left" w:pos="1800"/>
                              </w:tabs>
                              <w:spacing w:after="0" w:line="240" w:lineRule="auto"/>
                              <w:jc w:val="center"/>
                              <w:rPr>
                                <w:rFonts w:ascii="Times New Roman" w:hAnsi="Times New Roman" w:cs="Times New Roman"/>
                                <w:b/>
                                <w:color w:val="0070C0"/>
                                <w:sz w:val="20"/>
                                <w:szCs w:val="20"/>
                              </w:rPr>
                            </w:pPr>
                          </w:p>
                          <w:p w:rsidR="002C3261" w:rsidRPr="009D645D" w:rsidRDefault="002C3261" w:rsidP="009D645D">
                            <w:pPr>
                              <w:tabs>
                                <w:tab w:val="left" w:pos="1800"/>
                              </w:tabs>
                              <w:spacing w:after="0" w:line="240" w:lineRule="auto"/>
                              <w:jc w:val="center"/>
                              <w:rPr>
                                <w:rFonts w:ascii="Times New Roman" w:hAnsi="Times New Roman" w:cs="Times New Roman"/>
                                <w:b/>
                                <w:color w:val="0070C0"/>
                                <w:sz w:val="32"/>
                                <w:szCs w:val="32"/>
                              </w:rPr>
                            </w:pPr>
                            <w:r w:rsidRPr="009D645D">
                              <w:rPr>
                                <w:rFonts w:ascii="Times New Roman" w:hAnsi="Times New Roman" w:cs="Times New Roman"/>
                                <w:b/>
                                <w:color w:val="0070C0"/>
                                <w:sz w:val="32"/>
                                <w:szCs w:val="32"/>
                              </w:rPr>
                              <w:t>Well then let’s get started!!!</w:t>
                            </w:r>
                          </w:p>
                          <w:p w:rsidR="00E2179C" w:rsidRPr="00E2179C" w:rsidRDefault="00E2179C" w:rsidP="009D645D">
                            <w:pPr>
                              <w:tabs>
                                <w:tab w:val="left" w:pos="1800"/>
                              </w:tabs>
                              <w:spacing w:after="0" w:line="240" w:lineRule="auto"/>
                              <w:jc w:val="center"/>
                              <w:rPr>
                                <w:rFonts w:ascii="Times New Roman" w:hAnsi="Times New Roman" w:cs="Times New Roman"/>
                                <w:b/>
                                <w:color w:val="0070C0"/>
                                <w:sz w:val="20"/>
                                <w:szCs w:val="20"/>
                              </w:rPr>
                            </w:pPr>
                          </w:p>
                          <w:p w:rsidR="00E2179C" w:rsidRPr="00E2179C" w:rsidRDefault="00033CA8" w:rsidP="009D645D">
                            <w:pPr>
                              <w:tabs>
                                <w:tab w:val="left" w:pos="1800"/>
                              </w:tabs>
                              <w:spacing w:after="0" w:line="240" w:lineRule="auto"/>
                              <w:jc w:val="center"/>
                              <w:rPr>
                                <w:rFonts w:ascii="Times New Roman" w:hAnsi="Times New Roman" w:cs="Times New Roman"/>
                                <w:b/>
                                <w:color w:val="0070C0"/>
                                <w:sz w:val="36"/>
                                <w:szCs w:val="36"/>
                              </w:rPr>
                            </w:pPr>
                            <w:hyperlink r:id="rId35" w:history="1">
                              <w:r w:rsidR="00E2179C" w:rsidRPr="007F490B">
                                <w:rPr>
                                  <w:rStyle w:val="Hyperlink"/>
                                  <w:rFonts w:ascii="Times New Roman" w:hAnsi="Times New Roman" w:cs="Times New Roman"/>
                                  <w:b/>
                                  <w:sz w:val="36"/>
                                  <w:szCs w:val="36"/>
                                </w:rPr>
                                <w:t>Click Here To Report Sightings of Malformed Amphibians</w:t>
                              </w:r>
                            </w:hyperlink>
                          </w:p>
                          <w:p w:rsidR="00E2179C" w:rsidRPr="00E2179C" w:rsidRDefault="00E2179C" w:rsidP="009D645D">
                            <w:pPr>
                              <w:tabs>
                                <w:tab w:val="left" w:pos="1800"/>
                              </w:tabs>
                              <w:spacing w:after="0" w:line="240" w:lineRule="auto"/>
                              <w:jc w:val="center"/>
                              <w:rPr>
                                <w:rFonts w:ascii="Times New Roman" w:hAnsi="Times New Roman" w:cs="Times New Roman"/>
                                <w:color w:val="0070C0"/>
                                <w:sz w:val="4"/>
                                <w:szCs w:val="4"/>
                              </w:rPr>
                            </w:pPr>
                          </w:p>
                          <w:p w:rsidR="00E2179C" w:rsidRPr="00E2179C" w:rsidRDefault="00E2179C" w:rsidP="009D645D">
                            <w:pPr>
                              <w:tabs>
                                <w:tab w:val="left" w:pos="1800"/>
                              </w:tabs>
                              <w:spacing w:after="0" w:line="240" w:lineRule="auto"/>
                              <w:jc w:val="center"/>
                              <w:rPr>
                                <w:rFonts w:ascii="Times New Roman" w:hAnsi="Times New Roman" w:cs="Times New Roman"/>
                                <w:color w:val="0070C0"/>
                                <w:sz w:val="24"/>
                                <w:szCs w:val="24"/>
                              </w:rPr>
                            </w:pPr>
                            <w:r w:rsidRPr="00E2179C">
                              <w:rPr>
                                <w:rFonts w:ascii="Times New Roman" w:hAnsi="Times New Roman" w:cs="Times New Roman"/>
                                <w:color w:val="0070C0"/>
                                <w:sz w:val="24"/>
                                <w:szCs w:val="24"/>
                              </w:rPr>
                              <w:t xml:space="preserve">(Note you will be directed to the </w:t>
                            </w:r>
                            <w:r w:rsidR="007F490B">
                              <w:rPr>
                                <w:rFonts w:ascii="Times New Roman" w:hAnsi="Times New Roman" w:cs="Times New Roman"/>
                                <w:color w:val="0070C0"/>
                                <w:sz w:val="24"/>
                                <w:szCs w:val="24"/>
                              </w:rPr>
                              <w:t>“Malformation Nation” National Geographic Society’s FieldScope page.</w:t>
                            </w:r>
                            <w:r w:rsidRPr="00E2179C">
                              <w:rPr>
                                <w:rFonts w:ascii="Times New Roman" w:hAnsi="Times New Roman" w:cs="Times New Roman"/>
                                <w:color w:val="0070C0"/>
                                <w:sz w:val="24"/>
                                <w:szCs w:val="24"/>
                              </w:rPr>
                              <w:t>)</w:t>
                            </w:r>
                          </w:p>
                          <w:p w:rsidR="00E2179C" w:rsidRDefault="00E2179C" w:rsidP="009D645D">
                            <w:pPr>
                              <w:tabs>
                                <w:tab w:val="left" w:pos="1800"/>
                              </w:tabs>
                              <w:spacing w:after="0" w:line="240" w:lineRule="auto"/>
                              <w:jc w:val="center"/>
                              <w:rPr>
                                <w:rFonts w:ascii="Times New Roman" w:hAnsi="Times New Roman" w:cs="Times New Roman"/>
                                <w:b/>
                                <w:sz w:val="28"/>
                                <w:szCs w:val="28"/>
                              </w:rPr>
                            </w:pPr>
                          </w:p>
                          <w:p w:rsidR="00E2179C" w:rsidRDefault="00E2179C" w:rsidP="009D645D">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id="_x0000_s1034" style="position:absolute;margin-left:59.1pt;margin-top:9pt;width:575.25pt;height:144.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" fillcolor="#d8d8d8 [2732]">
                <v:stroke joinstyle="miter"/>
                <v:textbox>
                  <w:txbxContent>
                    <w:p w:rsidR="00E2179C" w:rsidRDefault="00E2179C" w:rsidP="009D645D">
                      <w:pPr>
                        <w:tabs>
                          <w:tab w:val="left" w:pos="1800"/>
                        </w:tabs>
                        <w:spacing w:after="0" w:line="240" w:lineRule="auto"/>
                        <w:jc w:val="center"/>
                        <w:rPr>
                          <w:rFonts w:ascii="Times New Roman" w:hAnsi="Times New Roman" w:cs="Times New Roman"/>
                          <w:b/>
                          <w:color w:val="0070C0"/>
                          <w:sz w:val="28"/>
                          <w:szCs w:val="28"/>
                        </w:rPr>
                      </w:pPr>
                      <w:r w:rsidRPr="00E2179C">
                        <w:rPr>
                          <w:rFonts w:ascii="Times New Roman" w:hAnsi="Times New Roman" w:cs="Times New Roman"/>
                          <w:b/>
                          <w:color w:val="0070C0"/>
                          <w:sz w:val="28"/>
                          <w:szCs w:val="28"/>
                        </w:rPr>
                        <w:t xml:space="preserve">Do you care about the environmental quality of your local </w:t>
                      </w:r>
                      <w:r w:rsidR="009D645D">
                        <w:rPr>
                          <w:rFonts w:ascii="Times New Roman" w:hAnsi="Times New Roman" w:cs="Times New Roman"/>
                          <w:b/>
                          <w:color w:val="0070C0"/>
                          <w:sz w:val="28"/>
                          <w:szCs w:val="28"/>
                        </w:rPr>
                        <w:t xml:space="preserve">ponds and </w:t>
                      </w:r>
                      <w:r w:rsidRPr="00E2179C">
                        <w:rPr>
                          <w:rFonts w:ascii="Times New Roman" w:hAnsi="Times New Roman" w:cs="Times New Roman"/>
                          <w:b/>
                          <w:color w:val="0070C0"/>
                          <w:sz w:val="28"/>
                          <w:szCs w:val="28"/>
                        </w:rPr>
                        <w:t>wetlands?</w:t>
                      </w:r>
                    </w:p>
                    <w:p w:rsidR="00E2179C" w:rsidRPr="00E2179C" w:rsidRDefault="00E2179C" w:rsidP="009D645D">
                      <w:pPr>
                        <w:tabs>
                          <w:tab w:val="left" w:pos="1800"/>
                        </w:tabs>
                        <w:spacing w:after="0" w:line="240" w:lineRule="auto"/>
                        <w:jc w:val="center"/>
                        <w:rPr>
                          <w:rFonts w:ascii="Times New Roman" w:hAnsi="Times New Roman" w:cs="Times New Roman"/>
                          <w:b/>
                          <w:color w:val="0070C0"/>
                          <w:sz w:val="20"/>
                          <w:szCs w:val="20"/>
                        </w:rPr>
                      </w:pPr>
                    </w:p>
                    <w:p w:rsidR="00E2179C" w:rsidRDefault="00E2179C" w:rsidP="009D645D">
                      <w:pPr>
                        <w:tabs>
                          <w:tab w:val="left" w:pos="1800"/>
                        </w:tabs>
                        <w:spacing w:after="0" w:line="240" w:lineRule="auto"/>
                        <w:jc w:val="center"/>
                        <w:rPr>
                          <w:rFonts w:ascii="Times New Roman" w:hAnsi="Times New Roman" w:cs="Times New Roman"/>
                          <w:b/>
                          <w:color w:val="0070C0"/>
                          <w:sz w:val="28"/>
                          <w:szCs w:val="28"/>
                        </w:rPr>
                      </w:pPr>
                      <w:r>
                        <w:rPr>
                          <w:rFonts w:ascii="Times New Roman" w:hAnsi="Times New Roman" w:cs="Times New Roman"/>
                          <w:b/>
                          <w:color w:val="0070C0"/>
                          <w:sz w:val="28"/>
                          <w:szCs w:val="28"/>
                        </w:rPr>
                        <w:t>Do you want to be actively involved in amphibian conservation and monitoring?</w:t>
                      </w:r>
                    </w:p>
                    <w:p w:rsidR="002C3261" w:rsidRPr="009D645D" w:rsidRDefault="002C3261" w:rsidP="009D645D">
                      <w:pPr>
                        <w:tabs>
                          <w:tab w:val="left" w:pos="1800"/>
                        </w:tabs>
                        <w:spacing w:after="0" w:line="240" w:lineRule="auto"/>
                        <w:jc w:val="center"/>
                        <w:rPr>
                          <w:rFonts w:ascii="Times New Roman" w:hAnsi="Times New Roman" w:cs="Times New Roman"/>
                          <w:b/>
                          <w:color w:val="0070C0"/>
                          <w:sz w:val="20"/>
                          <w:szCs w:val="20"/>
                        </w:rPr>
                      </w:pPr>
                    </w:p>
                    <w:p w:rsidR="002C3261" w:rsidRPr="009D645D" w:rsidRDefault="002C3261" w:rsidP="009D645D">
                      <w:pPr>
                        <w:tabs>
                          <w:tab w:val="left" w:pos="1800"/>
                        </w:tabs>
                        <w:spacing w:after="0" w:line="240" w:lineRule="auto"/>
                        <w:jc w:val="center"/>
                        <w:rPr>
                          <w:rFonts w:ascii="Times New Roman" w:hAnsi="Times New Roman" w:cs="Times New Roman"/>
                          <w:b/>
                          <w:color w:val="0070C0"/>
                          <w:sz w:val="32"/>
                          <w:szCs w:val="32"/>
                        </w:rPr>
                      </w:pPr>
                      <w:r w:rsidRPr="009D645D">
                        <w:rPr>
                          <w:rFonts w:ascii="Times New Roman" w:hAnsi="Times New Roman" w:cs="Times New Roman"/>
                          <w:b/>
                          <w:color w:val="0070C0"/>
                          <w:sz w:val="32"/>
                          <w:szCs w:val="32"/>
                        </w:rPr>
                        <w:t>Well then let’s get started!!!</w:t>
                      </w:r>
                    </w:p>
                    <w:p w:rsidR="00E2179C" w:rsidRPr="00E2179C" w:rsidRDefault="00E2179C" w:rsidP="009D645D">
                      <w:pPr>
                        <w:tabs>
                          <w:tab w:val="left" w:pos="1800"/>
                        </w:tabs>
                        <w:spacing w:after="0" w:line="240" w:lineRule="auto"/>
                        <w:jc w:val="center"/>
                        <w:rPr>
                          <w:rFonts w:ascii="Times New Roman" w:hAnsi="Times New Roman" w:cs="Times New Roman"/>
                          <w:b/>
                          <w:color w:val="0070C0"/>
                          <w:sz w:val="20"/>
                          <w:szCs w:val="20"/>
                        </w:rPr>
                      </w:pPr>
                    </w:p>
                    <w:p w:rsidR="00E2179C" w:rsidRPr="00E2179C" w:rsidRDefault="00A06841" w:rsidP="009D645D">
                      <w:pPr>
                        <w:tabs>
                          <w:tab w:val="left" w:pos="1800"/>
                        </w:tabs>
                        <w:spacing w:after="0" w:line="240" w:lineRule="auto"/>
                        <w:jc w:val="center"/>
                        <w:rPr>
                          <w:rFonts w:ascii="Times New Roman" w:hAnsi="Times New Roman" w:cs="Times New Roman"/>
                          <w:b/>
                          <w:color w:val="0070C0"/>
                          <w:sz w:val="36"/>
                          <w:szCs w:val="36"/>
                        </w:rPr>
                      </w:pPr>
                      <w:hyperlink r:id="rId36" w:history="1">
                        <w:r w:rsidR="00E2179C" w:rsidRPr="007F490B">
                          <w:rPr>
                            <w:rStyle w:val="Hyperlink"/>
                            <w:rFonts w:ascii="Times New Roman" w:hAnsi="Times New Roman" w:cs="Times New Roman"/>
                            <w:b/>
                            <w:sz w:val="36"/>
                            <w:szCs w:val="36"/>
                          </w:rPr>
                          <w:t>Click Here To Report Sightings of Malformed Amphibians</w:t>
                        </w:r>
                      </w:hyperlink>
                    </w:p>
                    <w:p w:rsidR="00E2179C" w:rsidRPr="00E2179C" w:rsidRDefault="00E2179C" w:rsidP="009D645D">
                      <w:pPr>
                        <w:tabs>
                          <w:tab w:val="left" w:pos="1800"/>
                        </w:tabs>
                        <w:spacing w:after="0" w:line="240" w:lineRule="auto"/>
                        <w:jc w:val="center"/>
                        <w:rPr>
                          <w:rFonts w:ascii="Times New Roman" w:hAnsi="Times New Roman" w:cs="Times New Roman"/>
                          <w:color w:val="0070C0"/>
                          <w:sz w:val="4"/>
                          <w:szCs w:val="4"/>
                        </w:rPr>
                      </w:pPr>
                    </w:p>
                    <w:p w:rsidR="00E2179C" w:rsidRPr="00E2179C" w:rsidRDefault="00E2179C" w:rsidP="009D645D">
                      <w:pPr>
                        <w:tabs>
                          <w:tab w:val="left" w:pos="1800"/>
                        </w:tabs>
                        <w:spacing w:after="0" w:line="240" w:lineRule="auto"/>
                        <w:jc w:val="center"/>
                        <w:rPr>
                          <w:rFonts w:ascii="Times New Roman" w:hAnsi="Times New Roman" w:cs="Times New Roman"/>
                          <w:color w:val="0070C0"/>
                          <w:sz w:val="24"/>
                          <w:szCs w:val="24"/>
                        </w:rPr>
                      </w:pPr>
                      <w:r w:rsidRPr="00E2179C">
                        <w:rPr>
                          <w:rFonts w:ascii="Times New Roman" w:hAnsi="Times New Roman" w:cs="Times New Roman"/>
                          <w:color w:val="0070C0"/>
                          <w:sz w:val="24"/>
                          <w:szCs w:val="24"/>
                        </w:rPr>
                        <w:t xml:space="preserve">(Note you will be directed to the </w:t>
                      </w:r>
                      <w:r w:rsidR="007F490B">
                        <w:rPr>
                          <w:rFonts w:ascii="Times New Roman" w:hAnsi="Times New Roman" w:cs="Times New Roman"/>
                          <w:color w:val="0070C0"/>
                          <w:sz w:val="24"/>
                          <w:szCs w:val="24"/>
                        </w:rPr>
                        <w:t>“Malformation Nation” National Geographic Society’s FieldScope page.</w:t>
                      </w:r>
                      <w:r w:rsidRPr="00E2179C">
                        <w:rPr>
                          <w:rFonts w:ascii="Times New Roman" w:hAnsi="Times New Roman" w:cs="Times New Roman"/>
                          <w:color w:val="0070C0"/>
                          <w:sz w:val="24"/>
                          <w:szCs w:val="24"/>
                        </w:rPr>
                        <w:t>)</w:t>
                      </w:r>
                    </w:p>
                    <w:p w:rsidR="00E2179C" w:rsidRDefault="00E2179C" w:rsidP="009D645D">
                      <w:pPr>
                        <w:tabs>
                          <w:tab w:val="left" w:pos="1800"/>
                        </w:tabs>
                        <w:spacing w:after="0" w:line="240" w:lineRule="auto"/>
                        <w:jc w:val="center"/>
                        <w:rPr>
                          <w:rFonts w:ascii="Times New Roman" w:hAnsi="Times New Roman" w:cs="Times New Roman"/>
                          <w:b/>
                          <w:sz w:val="28"/>
                          <w:szCs w:val="28"/>
                        </w:rPr>
                      </w:pPr>
                    </w:p>
                    <w:p w:rsidR="00E2179C" w:rsidRDefault="00E2179C" w:rsidP="009D645D">
                      <w:pPr>
                        <w:jc w:val="center"/>
                      </w:pPr>
                    </w:p>
                  </w:txbxContent>
                </v:textbox>
                <w10:wrap type="tight"/>
              </v:roundrect>
            </w:pict>
          </mc:Fallback>
        </mc:AlternateContent>
      </w:r>
    </w:p>
    <w:p w:rsidR="00E2179C" w:rsidRDefault="00E2179C" w:rsidP="00705369">
      <w:pPr>
        <w:tabs>
          <w:tab w:val="left" w:pos="1800"/>
        </w:tabs>
        <w:spacing w:after="0" w:line="240" w:lineRule="auto"/>
        <w:ind w:left="720"/>
        <w:rPr>
          <w:rFonts w:ascii="Times New Roman" w:hAnsi="Times New Roman" w:cs="Times New Roman"/>
          <w:sz w:val="24"/>
          <w:szCs w:val="24"/>
        </w:rPr>
      </w:pPr>
    </w:p>
    <w:p w:rsidR="00E2179C" w:rsidRDefault="00E2179C" w:rsidP="00E2179C">
      <w:pPr>
        <w:tabs>
          <w:tab w:val="left" w:pos="1800"/>
        </w:tabs>
        <w:spacing w:after="0" w:line="240" w:lineRule="auto"/>
        <w:ind w:left="720"/>
        <w:jc w:val="center"/>
        <w:rPr>
          <w:rFonts w:ascii="Times New Roman" w:hAnsi="Times New Roman" w:cs="Times New Roman"/>
          <w:sz w:val="24"/>
          <w:szCs w:val="24"/>
        </w:rPr>
      </w:pPr>
    </w:p>
    <w:p w:rsidR="00E2179C" w:rsidRDefault="00E2179C" w:rsidP="00E2179C">
      <w:pPr>
        <w:tabs>
          <w:tab w:val="left" w:pos="1800"/>
        </w:tabs>
        <w:spacing w:after="0" w:line="240" w:lineRule="auto"/>
        <w:ind w:left="720"/>
        <w:jc w:val="center"/>
        <w:rPr>
          <w:rFonts w:ascii="Times New Roman" w:hAnsi="Times New Roman" w:cs="Times New Roman"/>
          <w:sz w:val="24"/>
          <w:szCs w:val="24"/>
        </w:rPr>
      </w:pPr>
    </w:p>
    <w:p w:rsidR="00E2179C" w:rsidRDefault="00E2179C" w:rsidP="00E2179C">
      <w:pPr>
        <w:tabs>
          <w:tab w:val="left" w:pos="1800"/>
        </w:tabs>
        <w:spacing w:after="0" w:line="240" w:lineRule="auto"/>
        <w:ind w:left="720"/>
        <w:jc w:val="center"/>
        <w:rPr>
          <w:rFonts w:ascii="Times New Roman" w:hAnsi="Times New Roman" w:cs="Times New Roman"/>
          <w:sz w:val="24"/>
          <w:szCs w:val="24"/>
        </w:rPr>
      </w:pPr>
    </w:p>
    <w:p w:rsidR="00E2179C" w:rsidRDefault="00E2179C" w:rsidP="00E2179C">
      <w:pPr>
        <w:tabs>
          <w:tab w:val="left" w:pos="1800"/>
        </w:tabs>
        <w:spacing w:after="0" w:line="240" w:lineRule="auto"/>
        <w:ind w:left="720"/>
        <w:jc w:val="center"/>
        <w:rPr>
          <w:rFonts w:ascii="Times New Roman" w:hAnsi="Times New Roman" w:cs="Times New Roman"/>
          <w:sz w:val="24"/>
          <w:szCs w:val="24"/>
        </w:rPr>
      </w:pPr>
    </w:p>
    <w:p w:rsidR="00E2179C" w:rsidRDefault="00E2179C" w:rsidP="00E2179C">
      <w:pPr>
        <w:tabs>
          <w:tab w:val="left" w:pos="1800"/>
        </w:tabs>
        <w:spacing w:after="0" w:line="240" w:lineRule="auto"/>
        <w:ind w:left="720"/>
        <w:jc w:val="center"/>
        <w:rPr>
          <w:rFonts w:ascii="Times New Roman" w:hAnsi="Times New Roman" w:cs="Times New Roman"/>
          <w:sz w:val="24"/>
          <w:szCs w:val="24"/>
        </w:rPr>
      </w:pPr>
    </w:p>
    <w:p w:rsidR="00375D76" w:rsidRDefault="00375D76" w:rsidP="00375D76">
      <w:pPr>
        <w:pStyle w:val="ListParagraph"/>
        <w:tabs>
          <w:tab w:val="left" w:pos="1800"/>
        </w:tabs>
        <w:spacing w:after="0" w:line="240" w:lineRule="auto"/>
        <w:rPr>
          <w:rFonts w:ascii="Times New Roman" w:hAnsi="Times New Roman" w:cs="Times New Roman"/>
          <w:sz w:val="24"/>
          <w:szCs w:val="24"/>
        </w:rPr>
      </w:pPr>
    </w:p>
    <w:p w:rsidR="004E7F81" w:rsidRDefault="004E7F81" w:rsidP="004E7F81">
      <w:pPr>
        <w:tabs>
          <w:tab w:val="left" w:pos="1800"/>
        </w:tabs>
        <w:spacing w:after="0" w:line="240" w:lineRule="auto"/>
        <w:ind w:left="360"/>
        <w:rPr>
          <w:rFonts w:ascii="Times New Roman" w:hAnsi="Times New Roman" w:cs="Times New Roman"/>
          <w:sz w:val="24"/>
          <w:szCs w:val="24"/>
        </w:rPr>
      </w:pPr>
    </w:p>
    <w:p w:rsidR="004E7F81" w:rsidRDefault="004E7F81" w:rsidP="004E7F81">
      <w:pPr>
        <w:tabs>
          <w:tab w:val="left" w:pos="1800"/>
        </w:tabs>
        <w:spacing w:after="0" w:line="240" w:lineRule="auto"/>
        <w:rPr>
          <w:rFonts w:ascii="Times New Roman" w:hAnsi="Times New Roman" w:cs="Times New Roman"/>
          <w:b/>
          <w:sz w:val="28"/>
          <w:szCs w:val="28"/>
        </w:rPr>
      </w:pPr>
    </w:p>
    <w:p w:rsidR="004E7F81" w:rsidRDefault="004E7F81" w:rsidP="004E7F81">
      <w:pPr>
        <w:tabs>
          <w:tab w:val="left" w:pos="1800"/>
        </w:tabs>
        <w:spacing w:after="0" w:line="240" w:lineRule="auto"/>
        <w:rPr>
          <w:rFonts w:ascii="Times New Roman" w:hAnsi="Times New Roman" w:cs="Times New Roman"/>
          <w:b/>
          <w:sz w:val="28"/>
          <w:szCs w:val="28"/>
        </w:rPr>
      </w:pPr>
    </w:p>
    <w:p w:rsidR="004E7F81" w:rsidRDefault="004E7F81" w:rsidP="004E7F81">
      <w:pPr>
        <w:tabs>
          <w:tab w:val="left" w:pos="1800"/>
        </w:tabs>
        <w:spacing w:after="0" w:line="240" w:lineRule="auto"/>
        <w:rPr>
          <w:rFonts w:ascii="Times New Roman" w:hAnsi="Times New Roman" w:cs="Times New Roman"/>
          <w:b/>
          <w:sz w:val="28"/>
          <w:szCs w:val="28"/>
        </w:rPr>
      </w:pPr>
    </w:p>
    <w:p w:rsidR="00F87BDC" w:rsidRDefault="009D645D" w:rsidP="004E7F81">
      <w:pPr>
        <w:tabs>
          <w:tab w:val="left" w:pos="1800"/>
        </w:tabs>
        <w:spacing w:after="0" w:line="240" w:lineRule="auto"/>
        <w:rPr>
          <w:rFonts w:ascii="Times New Roman" w:hAnsi="Times New Roman" w:cs="Times New Roman"/>
          <w:b/>
          <w:sz w:val="28"/>
          <w:szCs w:val="28"/>
        </w:rPr>
      </w:pPr>
      <w:r>
        <w:rPr>
          <w:rFonts w:ascii="Times New Roman" w:hAnsi="Times New Roman" w:cs="Times New Roman"/>
          <w:noProof/>
          <w:sz w:val="24"/>
          <w:szCs w:val="24"/>
        </w:rPr>
        <mc:AlternateContent>
          <mc:Choice Requires="wpg">
            <w:drawing>
              <wp:anchor distT="0" distB="0" distL="114300" distR="114300" simplePos="0" relativeHeight="251726848" behindDoc="0" locked="0" layoutInCell="1" allowOverlap="1" wp14:anchorId="7A60F6FF" wp14:editId="74F0804E">
                <wp:simplePos x="0" y="0"/>
                <wp:positionH relativeFrom="column">
                  <wp:posOffset>-106680</wp:posOffset>
                </wp:positionH>
                <wp:positionV relativeFrom="paragraph">
                  <wp:posOffset>19050</wp:posOffset>
                </wp:positionV>
                <wp:extent cx="3790950" cy="657225"/>
                <wp:effectExtent l="0" t="0" r="19050" b="28575"/>
                <wp:wrapNone/>
                <wp:docPr id="29" name="Group 29"/>
                <wp:cNvGraphicFramePr/>
                <a:graphic xmlns:a="http://schemas.openxmlformats.org/drawingml/2006/main">
                  <a:graphicData uri="http://schemas.microsoft.com/office/word/2010/wordprocessingGroup">
                    <wpg:wgp>
                      <wpg:cNvGrpSpPr/>
                      <wpg:grpSpPr>
                        <a:xfrm>
                          <a:off x="0" y="0"/>
                          <a:ext cx="3790950" cy="657225"/>
                          <a:chOff x="0" y="0"/>
                          <a:chExt cx="3790950" cy="657225"/>
                        </a:xfrm>
                      </wpg:grpSpPr>
                      <wps:wsp>
                        <wps:cNvPr id="30" name="Text Box 2"/>
                        <wps:cNvSpPr txBox="1">
                          <a:spLocks noChangeArrowheads="1"/>
                        </wps:cNvSpPr>
                        <wps:spPr bwMode="auto">
                          <a:xfrm>
                            <a:off x="0" y="0"/>
                            <a:ext cx="3790950" cy="657225"/>
                          </a:xfrm>
                          <a:prstGeom prst="rect">
                            <a:avLst/>
                          </a:prstGeom>
                          <a:solidFill>
                            <a:schemeClr val="accent3">
                              <a:lumMod val="40000"/>
                              <a:lumOff val="60000"/>
                            </a:schemeClr>
                          </a:solidFill>
                          <a:ln w="9525">
                            <a:solidFill>
                              <a:srgbClr val="000000"/>
                            </a:solidFill>
                            <a:miter lim="800000"/>
                            <a:headEnd/>
                            <a:tailEnd/>
                          </a:ln>
                        </wps:spPr>
                        <wps:txbx>
                          <w:txbxContent>
                            <w:p w:rsidR="009D645D" w:rsidRPr="007F490B" w:rsidRDefault="009D645D" w:rsidP="009D645D">
                              <w:pPr>
                                <w:tabs>
                                  <w:tab w:val="left" w:pos="1800"/>
                                </w:tabs>
                                <w:spacing w:after="0" w:line="240" w:lineRule="auto"/>
                                <w:ind w:left="180"/>
                                <w:jc w:val="center"/>
                                <w:rPr>
                                  <w:rFonts w:ascii="Times New Roman" w:hAnsi="Times New Roman" w:cs="Times New Roman"/>
                                  <w:b/>
                                  <w:sz w:val="10"/>
                                  <w:szCs w:val="10"/>
                                </w:rPr>
                              </w:pPr>
                            </w:p>
                            <w:p w:rsidR="009D645D" w:rsidRDefault="009D645D" w:rsidP="009D645D">
                              <w:pPr>
                                <w:tabs>
                                  <w:tab w:val="left" w:pos="1800"/>
                                </w:tabs>
                                <w:spacing w:after="0" w:line="240" w:lineRule="auto"/>
                                <w:ind w:left="180"/>
                                <w:jc w:val="center"/>
                                <w:rPr>
                                  <w:rFonts w:ascii="Times New Roman" w:hAnsi="Times New Roman" w:cs="Times New Roman"/>
                                  <w:b/>
                                  <w:sz w:val="24"/>
                                  <w:szCs w:val="24"/>
                                </w:rPr>
                              </w:pPr>
                              <w:r>
                                <w:rPr>
                                  <w:rFonts w:ascii="Times New Roman" w:hAnsi="Times New Roman" w:cs="Times New Roman"/>
                                  <w:b/>
                                  <w:sz w:val="24"/>
                                  <w:szCs w:val="24"/>
                                </w:rPr>
                                <w:t xml:space="preserve">       GOT A QUESTION?</w:t>
                              </w:r>
                            </w:p>
                            <w:p w:rsidR="009D645D" w:rsidRPr="00705369" w:rsidRDefault="009D645D" w:rsidP="009D645D">
                              <w:pPr>
                                <w:tabs>
                                  <w:tab w:val="left" w:pos="1800"/>
                                </w:tabs>
                                <w:spacing w:after="0" w:line="240" w:lineRule="auto"/>
                                <w:ind w:left="180"/>
                                <w:jc w:val="right"/>
                                <w:rPr>
                                  <w:rFonts w:ascii="Times New Roman" w:hAnsi="Times New Roman" w:cs="Times New Roman"/>
                                  <w:b/>
                                  <w:sz w:val="12"/>
                                  <w:szCs w:val="12"/>
                                </w:rPr>
                              </w:pPr>
                            </w:p>
                            <w:p w:rsidR="009D645D" w:rsidRDefault="009D645D" w:rsidP="009D645D">
                              <w:pPr>
                                <w:tabs>
                                  <w:tab w:val="left" w:pos="1800"/>
                                </w:tabs>
                                <w:spacing w:after="0" w:line="240" w:lineRule="auto"/>
                                <w:ind w:left="180"/>
                                <w:jc w:val="right"/>
                                <w:rPr>
                                  <w:rFonts w:ascii="Times New Roman" w:hAnsi="Times New Roman" w:cs="Times New Roman"/>
                                  <w:sz w:val="24"/>
                                  <w:szCs w:val="24"/>
                                </w:rPr>
                              </w:pPr>
                              <w:r>
                                <w:rPr>
                                  <w:rFonts w:ascii="Times New Roman" w:hAnsi="Times New Roman" w:cs="Times New Roman"/>
                                  <w:sz w:val="24"/>
                                  <w:szCs w:val="24"/>
                                </w:rPr>
                                <w:t xml:space="preserve">Email us at: </w:t>
                              </w:r>
                              <w:hyperlink r:id="rId37" w:history="1">
                                <w:r w:rsidRPr="009A2FDE">
                                  <w:rPr>
                                    <w:rStyle w:val="Hyperlink"/>
                                    <w:rFonts w:ascii="Times New Roman" w:hAnsi="Times New Roman" w:cs="Times New Roman"/>
                                    <w:sz w:val="24"/>
                                    <w:szCs w:val="24"/>
                                  </w:rPr>
                                  <w:t>malformation.nation@gmail.com</w:t>
                                </w:r>
                              </w:hyperlink>
                            </w:p>
                            <w:p w:rsidR="009D645D" w:rsidRPr="004E7F81" w:rsidRDefault="009D645D" w:rsidP="009D645D">
                              <w:pPr>
                                <w:tabs>
                                  <w:tab w:val="left" w:pos="1800"/>
                                </w:tabs>
                                <w:spacing w:after="0" w:line="240" w:lineRule="auto"/>
                                <w:jc w:val="right"/>
                                <w:rPr>
                                  <w:rFonts w:ascii="Times New Roman" w:hAnsi="Times New Roman" w:cs="Times New Roman"/>
                                  <w:sz w:val="28"/>
                                  <w:szCs w:val="28"/>
                                </w:rPr>
                              </w:pPr>
                            </w:p>
                            <w:p w:rsidR="009D645D" w:rsidRDefault="009D645D" w:rsidP="009D645D">
                              <w:pPr>
                                <w:jc w:val="right"/>
                              </w:pPr>
                            </w:p>
                          </w:txbxContent>
                        </wps:txbx>
                        <wps:bodyPr rot="0" vert="horz" wrap="square" lIns="91440" tIns="45720" rIns="91440" bIns="45720" anchor="t" anchorCtr="0">
                          <a:noAutofit/>
                        </wps:bodyPr>
                      </wps:wsp>
                      <pic:pic xmlns:pic="http://schemas.openxmlformats.org/drawingml/2006/picture">
                        <pic:nvPicPr>
                          <pic:cNvPr id="31" name="Picture 3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114300" y="76200"/>
                            <a:ext cx="657225" cy="523875"/>
                          </a:xfrm>
                          <a:prstGeom prst="rect">
                            <a:avLst/>
                          </a:prstGeom>
                          <a:noFill/>
                          <a:ln>
                            <a:noFill/>
                          </a:ln>
                        </pic:spPr>
                      </pic:pic>
                    </wpg:wgp>
                  </a:graphicData>
                </a:graphic>
              </wp:anchor>
            </w:drawing>
          </mc:Choice>
          <mc:Fallback>
            <w:pict>
              <v:group id="Group 29" o:spid="_x0000_s1035" style="position:absolute;margin-left:-8.4pt;margin-top:1.5pt;width:298.5pt;height:51.75pt;z-index:251726848" coordsize="37909,657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&#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">
                <v:shape id="_x0000_s1036" type="#_x0000_t202" style="position:absolute;width:37909;height:6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dT1sIA&#10;AADbAAAADwAAAGRycy9kb3ducmV2LnhtbERPz2vCMBS+D/wfwhN209SWyVaNomNjnhzrBuLt0Tzb&#10;YvNSkli7/fXmIOz48f1ergfTip6cbywrmE0TEMSl1Q1XCn6+3yfPIHxA1thaJgW/5GG9Gj0sMdf2&#10;yl/UF6ESMYR9jgrqELpcSl/WZNBPbUccuZN1BkOErpLa4TWGm1amSTKXBhuODTV29FpTeS4uRoF2&#10;fvtms6ddOi/+PuTxc/9y6C9KPY6HzQJEoCH8i+/unVaQxfXxS/wBc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R1PWwgAAANsAAAAPAAAAAAAAAAAAAAAAAJgCAABkcnMvZG93&#10;bnJldi54bWxQSwUGAAAAAAQABAD1AAAAhwMAAAAA&#10;" fillcolor="#d6e3bc [1302]">
                  <v:textbox>
                    <w:txbxContent>
                      <w:p w:rsidR="009D645D" w:rsidRPr="007F490B" w:rsidRDefault="009D645D" w:rsidP="009D645D">
                        <w:pPr>
                          <w:tabs>
                            <w:tab w:val="left" w:pos="1800"/>
                          </w:tabs>
                          <w:spacing w:after="0" w:line="240" w:lineRule="auto"/>
                          <w:ind w:left="180"/>
                          <w:jc w:val="center"/>
                          <w:rPr>
                            <w:rFonts w:ascii="Times New Roman" w:hAnsi="Times New Roman" w:cs="Times New Roman"/>
                            <w:b/>
                            <w:sz w:val="10"/>
                            <w:szCs w:val="10"/>
                          </w:rPr>
                        </w:pPr>
                      </w:p>
                      <w:p w:rsidR="009D645D" w:rsidRDefault="009D645D" w:rsidP="009D645D">
                        <w:pPr>
                          <w:tabs>
                            <w:tab w:val="left" w:pos="1800"/>
                          </w:tabs>
                          <w:spacing w:after="0" w:line="240" w:lineRule="auto"/>
                          <w:ind w:left="180"/>
                          <w:jc w:val="center"/>
                          <w:rPr>
                            <w:rFonts w:ascii="Times New Roman" w:hAnsi="Times New Roman" w:cs="Times New Roman"/>
                            <w:b/>
                            <w:sz w:val="24"/>
                            <w:szCs w:val="24"/>
                          </w:rPr>
                        </w:pPr>
                        <w:r>
                          <w:rPr>
                            <w:rFonts w:ascii="Times New Roman" w:hAnsi="Times New Roman" w:cs="Times New Roman"/>
                            <w:b/>
                            <w:sz w:val="24"/>
                            <w:szCs w:val="24"/>
                          </w:rPr>
                          <w:t xml:space="preserve">       GOT A QUESTION?</w:t>
                        </w:r>
                      </w:p>
                      <w:p w:rsidR="009D645D" w:rsidRPr="00705369" w:rsidRDefault="009D645D" w:rsidP="009D645D">
                        <w:pPr>
                          <w:tabs>
                            <w:tab w:val="left" w:pos="1800"/>
                          </w:tabs>
                          <w:spacing w:after="0" w:line="240" w:lineRule="auto"/>
                          <w:ind w:left="180"/>
                          <w:jc w:val="right"/>
                          <w:rPr>
                            <w:rFonts w:ascii="Times New Roman" w:hAnsi="Times New Roman" w:cs="Times New Roman"/>
                            <w:b/>
                            <w:sz w:val="12"/>
                            <w:szCs w:val="12"/>
                          </w:rPr>
                        </w:pPr>
                      </w:p>
                      <w:p w:rsidR="009D645D" w:rsidRDefault="009D645D" w:rsidP="009D645D">
                        <w:pPr>
                          <w:tabs>
                            <w:tab w:val="left" w:pos="1800"/>
                          </w:tabs>
                          <w:spacing w:after="0" w:line="240" w:lineRule="auto"/>
                          <w:ind w:left="180"/>
                          <w:jc w:val="right"/>
                          <w:rPr>
                            <w:rFonts w:ascii="Times New Roman" w:hAnsi="Times New Roman" w:cs="Times New Roman"/>
                            <w:sz w:val="24"/>
                            <w:szCs w:val="24"/>
                          </w:rPr>
                        </w:pPr>
                        <w:r>
                          <w:rPr>
                            <w:rFonts w:ascii="Times New Roman" w:hAnsi="Times New Roman" w:cs="Times New Roman"/>
                            <w:sz w:val="24"/>
                            <w:szCs w:val="24"/>
                          </w:rPr>
                          <w:t xml:space="preserve">Email us at: </w:t>
                        </w:r>
                        <w:hyperlink r:id="rId38" w:history="1">
                          <w:r w:rsidRPr="009A2FDE">
                            <w:rPr>
                              <w:rStyle w:val="Hyperlink"/>
                              <w:rFonts w:ascii="Times New Roman" w:hAnsi="Times New Roman" w:cs="Times New Roman"/>
                              <w:sz w:val="24"/>
                              <w:szCs w:val="24"/>
                            </w:rPr>
                            <w:t>malformation.nation@gmail.com</w:t>
                          </w:r>
                        </w:hyperlink>
                      </w:p>
                      <w:p w:rsidR="009D645D" w:rsidRPr="004E7F81" w:rsidRDefault="009D645D" w:rsidP="009D645D">
                        <w:pPr>
                          <w:tabs>
                            <w:tab w:val="left" w:pos="1800"/>
                          </w:tabs>
                          <w:spacing w:after="0" w:line="240" w:lineRule="auto"/>
                          <w:jc w:val="right"/>
                          <w:rPr>
                            <w:rFonts w:ascii="Times New Roman" w:hAnsi="Times New Roman" w:cs="Times New Roman"/>
                            <w:sz w:val="28"/>
                            <w:szCs w:val="28"/>
                          </w:rPr>
                        </w:pPr>
                      </w:p>
                      <w:p w:rsidR="009D645D" w:rsidRDefault="009D645D" w:rsidP="009D645D">
                        <w:pPr>
                          <w:jc w:val="right"/>
                        </w:pPr>
                      </w:p>
                    </w:txbxContent>
                  </v:textbox>
                </v:shape>
                <v:shape id="Picture 31" o:spid="_x0000_s1037" type="#_x0000_t75" style="position:absolute;left:1143;top:762;width:6572;height:52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0W3zTBAAAA2wAAAA8AAABkcnMvZG93bnJldi54bWxEj0GLwjAUhO+C/yE8wYtoWoVVqlFEWBC8&#10;qLvg9dk8m2rzUpqs1n9vBGGPw8x8wyxWra3EnRpfOlaQjhIQxLnTJRcKfn++hzMQPiBrrByTgid5&#10;WC27nQVm2j34QPdjKESEsM9QgQmhzqT0uSGLfuRq4uhdXGMxRNkUUjf4iHBbyXGSfEmLJccFgzVt&#10;DOW345+NFGJXpdPrmUo52Fz2p/awmxml+r12PQcRqA3/4U97qxVMUnh/iT9ALl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0W3zTBAAAA2wAAAA8AAAAAAAAAAAAAAAAAnwIA&#10;AGRycy9kb3ducmV2LnhtbFBLBQYAAAAABAAEAPcAAACNAwAAAAA=&#10;">
                  <v:imagedata r:id="rId14" o:title=""/>
                  <v:path arrowok="t"/>
                </v:shape>
              </v:group>
            </w:pict>
          </mc:Fallback>
        </mc:AlternateContent>
      </w:r>
      <w:ins w:id="3" w:author="Windows User" w:date="2014-10-01T14:26:00Z">
        <w:r w:rsidRPr="00D106E1">
          <w:rPr>
            <w:rFonts w:ascii="Times New Roman" w:hAnsi="Times New Roman" w:cs="Times New Roman"/>
            <w:b/>
            <w:noProof/>
            <w:sz w:val="24"/>
            <w:szCs w:val="24"/>
            <w:rPrChange w:id="4">
              <w:rPr>
                <w:noProof/>
              </w:rPr>
            </w:rPrChange>
          </w:rPr>
          <mc:AlternateContent>
            <mc:Choice Requires="wps">
              <w:drawing>
                <wp:anchor distT="0" distB="0" distL="114300" distR="114300" simplePos="0" relativeHeight="251722752" behindDoc="0" locked="0" layoutInCell="1" allowOverlap="1" wp14:anchorId="70C959B3" wp14:editId="77831246">
                  <wp:simplePos x="0" y="0"/>
                  <wp:positionH relativeFrom="column">
                    <wp:posOffset>3817620</wp:posOffset>
                  </wp:positionH>
                  <wp:positionV relativeFrom="paragraph">
                    <wp:posOffset>19050</wp:posOffset>
                  </wp:positionV>
                  <wp:extent cx="5314950" cy="657225"/>
                  <wp:effectExtent l="0" t="0" r="19050" b="285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657225"/>
                          </a:xfrm>
                          <a:prstGeom prst="rect">
                            <a:avLst/>
                          </a:prstGeom>
                          <a:solidFill>
                            <a:schemeClr val="bg1">
                              <a:lumMod val="95000"/>
                            </a:schemeClr>
                          </a:solidFill>
                          <a:ln w="9525">
                            <a:solidFill>
                              <a:schemeClr val="bg1">
                                <a:lumMod val="85000"/>
                              </a:schemeClr>
                            </a:solidFill>
                            <a:miter lim="800000"/>
                            <a:headEnd/>
                            <a:tailEnd/>
                          </a:ln>
                        </wps:spPr>
                        <wps:txbx>
                          <w:txbxContent>
                            <w:p w:rsidR="00705369" w:rsidRPr="00C02C2A" w:rsidRDefault="00705369" w:rsidP="00705369">
                              <w:pPr>
                                <w:tabs>
                                  <w:tab w:val="left" w:pos="1800"/>
                                </w:tabs>
                                <w:spacing w:after="0" w:line="240" w:lineRule="auto"/>
                                <w:jc w:val="center"/>
                                <w:rPr>
                                  <w:rFonts w:ascii="Times New Roman" w:hAnsi="Times New Roman" w:cs="Times New Roman"/>
                                  <w:b/>
                                  <w:sz w:val="20"/>
                                  <w:szCs w:val="20"/>
                                </w:rPr>
                              </w:pPr>
                              <w:r w:rsidRPr="00C02C2A">
                                <w:rPr>
                                  <w:rFonts w:ascii="Times New Roman" w:hAnsi="Times New Roman" w:cs="Times New Roman"/>
                                  <w:b/>
                                  <w:sz w:val="20"/>
                                  <w:szCs w:val="20"/>
                                </w:rPr>
                                <w:t>References</w:t>
                              </w:r>
                            </w:p>
                            <w:p w:rsidR="00705369" w:rsidRPr="00705369" w:rsidRDefault="00705369" w:rsidP="00705369">
                              <w:pPr>
                                <w:tabs>
                                  <w:tab w:val="left" w:pos="1800"/>
                                </w:tabs>
                                <w:spacing w:after="0" w:line="240" w:lineRule="auto"/>
                                <w:rPr>
                                  <w:rFonts w:ascii="Times New Roman" w:hAnsi="Times New Roman" w:cs="Times New Roman"/>
                                  <w:sz w:val="16"/>
                                  <w:szCs w:val="16"/>
                                </w:rPr>
                              </w:pPr>
                            </w:p>
                            <w:p w:rsidR="00705369" w:rsidRPr="00F903F0" w:rsidRDefault="00705369" w:rsidP="00705369">
                              <w:pPr>
                                <w:tabs>
                                  <w:tab w:val="left" w:pos="450"/>
                                </w:tabs>
                                <w:spacing w:after="0" w:line="240" w:lineRule="auto"/>
                                <w:ind w:left="450" w:hanging="450"/>
                                <w:rPr>
                                  <w:sz w:val="20"/>
                                  <w:szCs w:val="20"/>
                                </w:rPr>
                              </w:pPr>
                              <w:r>
                                <w:rPr>
                                  <w:rFonts w:ascii="Times New Roman" w:hAnsi="Times New Roman" w:cs="Times New Roman"/>
                                  <w:sz w:val="20"/>
                                  <w:szCs w:val="20"/>
                                </w:rPr>
                                <w:t xml:space="preserve">Switzer, A, </w:t>
                              </w:r>
                              <w:proofErr w:type="spellStart"/>
                              <w:r>
                                <w:rPr>
                                  <w:rFonts w:ascii="Times New Roman" w:hAnsi="Times New Roman" w:cs="Times New Roman"/>
                                  <w:sz w:val="20"/>
                                  <w:szCs w:val="20"/>
                                </w:rPr>
                                <w:t>Schwille</w:t>
                              </w:r>
                              <w:proofErr w:type="spellEnd"/>
                              <w:r>
                                <w:rPr>
                                  <w:rFonts w:ascii="Times New Roman" w:hAnsi="Times New Roman" w:cs="Times New Roman"/>
                                  <w:sz w:val="20"/>
                                  <w:szCs w:val="20"/>
                                </w:rPr>
                                <w:t xml:space="preserve">, K, Russell, E, and D </w:t>
                              </w:r>
                              <w:proofErr w:type="spellStart"/>
                              <w:r>
                                <w:rPr>
                                  <w:rFonts w:ascii="Times New Roman" w:hAnsi="Times New Roman" w:cs="Times New Roman"/>
                                  <w:sz w:val="20"/>
                                  <w:szCs w:val="20"/>
                                </w:rPr>
                                <w:t>Edelson</w:t>
                              </w:r>
                              <w:proofErr w:type="spellEnd"/>
                              <w:r>
                                <w:rPr>
                                  <w:rFonts w:ascii="Times New Roman" w:hAnsi="Times New Roman" w:cs="Times New Roman"/>
                                  <w:sz w:val="20"/>
                                  <w:szCs w:val="20"/>
                                </w:rPr>
                                <w:t xml:space="preserve">. (2012). National Geographic FieldScope: a platform for community geography. </w:t>
                              </w:r>
                              <w:r>
                                <w:rPr>
                                  <w:rFonts w:ascii="Times New Roman" w:hAnsi="Times New Roman" w:cs="Times New Roman"/>
                                  <w:i/>
                                  <w:sz w:val="20"/>
                                  <w:szCs w:val="20"/>
                                </w:rPr>
                                <w:t>Frontiers in Ecology and the Environment</w:t>
                              </w:r>
                              <w:r>
                                <w:rPr>
                                  <w:rFonts w:ascii="Times New Roman" w:hAnsi="Times New Roman" w:cs="Times New Roman"/>
                                  <w:sz w:val="20"/>
                                  <w:szCs w:val="20"/>
                                </w:rPr>
                                <w:t xml:space="preserve"> 10: 334-335.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00.6pt;margin-top:1.5pt;width:418.5pt;height:51.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" fillcolor="#f2f2f2 [3052]" strokecolor="#d8d8d8 [2732]">
                  <v:textbox>
                    <w:txbxContent>
                      <w:p w:rsidR="00705369" w:rsidRPr="00C02C2A" w:rsidRDefault="00705369" w:rsidP="00705369">
                        <w:pPr>
                          <w:tabs>
                            <w:tab w:val="left" w:pos="1800"/>
                          </w:tabs>
                          <w:spacing w:after="0" w:line="240" w:lineRule="auto"/>
                          <w:jc w:val="center"/>
                          <w:rPr>
                            <w:rFonts w:ascii="Times New Roman" w:hAnsi="Times New Roman" w:cs="Times New Roman"/>
                            <w:b/>
                            <w:sz w:val="20"/>
                            <w:szCs w:val="20"/>
                          </w:rPr>
                        </w:pPr>
                        <w:r w:rsidRPr="00C02C2A">
                          <w:rPr>
                            <w:rFonts w:ascii="Times New Roman" w:hAnsi="Times New Roman" w:cs="Times New Roman"/>
                            <w:b/>
                            <w:sz w:val="20"/>
                            <w:szCs w:val="20"/>
                          </w:rPr>
                          <w:t>References</w:t>
                        </w:r>
                      </w:p>
                      <w:p w:rsidR="00705369" w:rsidRPr="00705369" w:rsidRDefault="00705369" w:rsidP="00705369">
                        <w:pPr>
                          <w:tabs>
                            <w:tab w:val="left" w:pos="1800"/>
                          </w:tabs>
                          <w:spacing w:after="0" w:line="240" w:lineRule="auto"/>
                          <w:rPr>
                            <w:rFonts w:ascii="Times New Roman" w:hAnsi="Times New Roman" w:cs="Times New Roman"/>
                            <w:sz w:val="16"/>
                            <w:szCs w:val="16"/>
                          </w:rPr>
                        </w:pPr>
                      </w:p>
                      <w:p w:rsidR="00705369" w:rsidRPr="00F903F0" w:rsidRDefault="00705369" w:rsidP="00705369">
                        <w:pPr>
                          <w:tabs>
                            <w:tab w:val="left" w:pos="450"/>
                          </w:tabs>
                          <w:spacing w:after="0" w:line="240" w:lineRule="auto"/>
                          <w:ind w:left="450" w:hanging="450"/>
                          <w:rPr>
                            <w:sz w:val="20"/>
                            <w:szCs w:val="20"/>
                          </w:rPr>
                        </w:pPr>
                        <w:r>
                          <w:rPr>
                            <w:rFonts w:ascii="Times New Roman" w:hAnsi="Times New Roman" w:cs="Times New Roman"/>
                            <w:sz w:val="20"/>
                            <w:szCs w:val="20"/>
                          </w:rPr>
                          <w:t xml:space="preserve">Switzer, A, </w:t>
                        </w:r>
                        <w:proofErr w:type="spellStart"/>
                        <w:r>
                          <w:rPr>
                            <w:rFonts w:ascii="Times New Roman" w:hAnsi="Times New Roman" w:cs="Times New Roman"/>
                            <w:sz w:val="20"/>
                            <w:szCs w:val="20"/>
                          </w:rPr>
                          <w:t>Schwille</w:t>
                        </w:r>
                        <w:proofErr w:type="spellEnd"/>
                        <w:r>
                          <w:rPr>
                            <w:rFonts w:ascii="Times New Roman" w:hAnsi="Times New Roman" w:cs="Times New Roman"/>
                            <w:sz w:val="20"/>
                            <w:szCs w:val="20"/>
                          </w:rPr>
                          <w:t>, K, Russell, E</w:t>
                        </w:r>
                        <w:r>
                          <w:rPr>
                            <w:rFonts w:ascii="Times New Roman" w:hAnsi="Times New Roman" w:cs="Times New Roman"/>
                            <w:sz w:val="20"/>
                            <w:szCs w:val="20"/>
                          </w:rPr>
                          <w:t xml:space="preserve">, and D </w:t>
                        </w:r>
                        <w:proofErr w:type="spellStart"/>
                        <w:r>
                          <w:rPr>
                            <w:rFonts w:ascii="Times New Roman" w:hAnsi="Times New Roman" w:cs="Times New Roman"/>
                            <w:sz w:val="20"/>
                            <w:szCs w:val="20"/>
                          </w:rPr>
                          <w:t>Edelson</w:t>
                        </w:r>
                        <w:proofErr w:type="spellEnd"/>
                        <w:r>
                          <w:rPr>
                            <w:rFonts w:ascii="Times New Roman" w:hAnsi="Times New Roman" w:cs="Times New Roman"/>
                            <w:sz w:val="20"/>
                            <w:szCs w:val="20"/>
                          </w:rPr>
                          <w:t xml:space="preserve">. (2012). National Geographic FieldScope: a platform for community geography. </w:t>
                        </w:r>
                        <w:r>
                          <w:rPr>
                            <w:rFonts w:ascii="Times New Roman" w:hAnsi="Times New Roman" w:cs="Times New Roman"/>
                            <w:i/>
                            <w:sz w:val="20"/>
                            <w:szCs w:val="20"/>
                          </w:rPr>
                          <w:t>Frontiers in Ecology and the Environment</w:t>
                        </w:r>
                        <w:r>
                          <w:rPr>
                            <w:rFonts w:ascii="Times New Roman" w:hAnsi="Times New Roman" w:cs="Times New Roman"/>
                            <w:sz w:val="20"/>
                            <w:szCs w:val="20"/>
                          </w:rPr>
                          <w:t xml:space="preserve"> 10: 334-335.</w:t>
                        </w:r>
                      </w:p>
                    </w:txbxContent>
                  </v:textbox>
                </v:shape>
              </w:pict>
            </mc:Fallback>
          </mc:AlternateContent>
        </w:r>
      </w:ins>
    </w:p>
    <w:p w:rsidR="00F87BDC" w:rsidRDefault="00F87BDC" w:rsidP="004E7F81">
      <w:pPr>
        <w:tabs>
          <w:tab w:val="left" w:pos="1800"/>
        </w:tabs>
        <w:spacing w:after="0" w:line="240" w:lineRule="auto"/>
        <w:rPr>
          <w:rFonts w:ascii="Times New Roman" w:hAnsi="Times New Roman" w:cs="Times New Roman"/>
          <w:b/>
          <w:sz w:val="28"/>
          <w:szCs w:val="28"/>
        </w:rPr>
      </w:pPr>
    </w:p>
    <w:p w:rsidR="004E7F81" w:rsidRDefault="004E7F81" w:rsidP="00C56CB6">
      <w:pPr>
        <w:tabs>
          <w:tab w:val="left" w:pos="1800"/>
        </w:tabs>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rsidR="00C56CB6" w:rsidRDefault="00C56CB6" w:rsidP="00C56CB6">
      <w:pPr>
        <w:tabs>
          <w:tab w:val="left" w:pos="1800"/>
        </w:tabs>
        <w:spacing w:after="0" w:line="240" w:lineRule="auto"/>
        <w:rPr>
          <w:rFonts w:ascii="Times New Roman" w:hAnsi="Times New Roman" w:cs="Times New Roman"/>
          <w:sz w:val="24"/>
          <w:szCs w:val="24"/>
        </w:rPr>
      </w:pPr>
    </w:p>
    <w:p w:rsidR="00634C40" w:rsidRDefault="00634C40" w:rsidP="00634C40">
      <w:pPr>
        <w:tabs>
          <w:tab w:val="left" w:pos="1800"/>
        </w:tabs>
        <w:spacing w:after="0" w:line="240" w:lineRule="auto"/>
        <w:jc w:val="center"/>
        <w:rPr>
          <w:rFonts w:ascii="Times New Roman" w:hAnsi="Times New Roman" w:cs="Times New Roman"/>
          <w:b/>
          <w:sz w:val="40"/>
          <w:szCs w:val="40"/>
        </w:rPr>
      </w:pPr>
      <w:r w:rsidRPr="00DD4D29">
        <w:rPr>
          <w:rFonts w:ascii="Times New Roman" w:hAnsi="Times New Roman" w:cs="Times New Roman"/>
          <w:b/>
          <w:sz w:val="40"/>
          <w:szCs w:val="40"/>
        </w:rPr>
        <w:t>Malformation Nation</w:t>
      </w:r>
    </w:p>
    <w:p w:rsidR="00634C40" w:rsidRDefault="00634C40" w:rsidP="00634C40">
      <w:pPr>
        <w:tabs>
          <w:tab w:val="left" w:pos="1800"/>
        </w:tabs>
        <w:spacing w:after="0" w:line="240" w:lineRule="auto"/>
        <w:jc w:val="center"/>
        <w:rPr>
          <w:rFonts w:ascii="Times New Roman" w:hAnsi="Times New Roman" w:cs="Times New Roman"/>
          <w:b/>
          <w:sz w:val="40"/>
          <w:szCs w:val="40"/>
        </w:rPr>
      </w:pPr>
    </w:p>
    <w:p w:rsidR="00E15944" w:rsidRPr="00F27EEF" w:rsidRDefault="00E15944" w:rsidP="00E15944">
      <w:pPr>
        <w:tabs>
          <w:tab w:val="left" w:pos="1800"/>
        </w:tabs>
        <w:spacing w:after="0" w:line="240" w:lineRule="auto"/>
        <w:jc w:val="center"/>
        <w:rPr>
          <w:rFonts w:ascii="Times New Roman" w:hAnsi="Times New Roman" w:cs="Times New Roman"/>
          <w:sz w:val="26"/>
          <w:szCs w:val="26"/>
        </w:rPr>
      </w:pPr>
      <w:r w:rsidRPr="00E15944">
        <w:rPr>
          <w:rFonts w:ascii="Times New Roman" w:hAnsi="Times New Roman" w:cs="Times New Roman"/>
          <w:sz w:val="26"/>
          <w:szCs w:val="26"/>
        </w:rPr>
        <w:t>Home</w:t>
      </w:r>
      <w:r w:rsidRPr="00F27EEF">
        <w:rPr>
          <w:rFonts w:ascii="Times New Roman" w:hAnsi="Times New Roman" w:cs="Times New Roman"/>
          <w:sz w:val="26"/>
          <w:szCs w:val="26"/>
        </w:rPr>
        <w:t xml:space="preserve">     About Malformations   </w:t>
      </w:r>
      <w:r>
        <w:rPr>
          <w:rFonts w:ascii="Times New Roman" w:hAnsi="Times New Roman" w:cs="Times New Roman"/>
          <w:sz w:val="26"/>
          <w:szCs w:val="26"/>
        </w:rPr>
        <w:t xml:space="preserve">  </w:t>
      </w:r>
      <w:r w:rsidRPr="00F27EEF">
        <w:rPr>
          <w:rFonts w:ascii="Times New Roman" w:hAnsi="Times New Roman" w:cs="Times New Roman"/>
          <w:sz w:val="26"/>
          <w:szCs w:val="26"/>
        </w:rPr>
        <w:t>Background</w:t>
      </w:r>
      <w:r>
        <w:rPr>
          <w:rFonts w:ascii="Times New Roman" w:hAnsi="Times New Roman" w:cs="Times New Roman"/>
          <w:sz w:val="26"/>
          <w:szCs w:val="26"/>
        </w:rPr>
        <w:t xml:space="preserve">     </w:t>
      </w:r>
      <w:r w:rsidRPr="00F27EEF">
        <w:rPr>
          <w:rFonts w:ascii="Times New Roman" w:hAnsi="Times New Roman" w:cs="Times New Roman"/>
          <w:sz w:val="26"/>
          <w:szCs w:val="26"/>
        </w:rPr>
        <w:t>Species Identificatio</w:t>
      </w:r>
      <w:r>
        <w:rPr>
          <w:rFonts w:ascii="Times New Roman" w:hAnsi="Times New Roman" w:cs="Times New Roman"/>
          <w:sz w:val="26"/>
          <w:szCs w:val="26"/>
        </w:rPr>
        <w:t xml:space="preserve">n     Report Data     </w:t>
      </w:r>
      <w:r w:rsidRPr="00E15944">
        <w:rPr>
          <w:rFonts w:ascii="Times New Roman" w:hAnsi="Times New Roman" w:cs="Times New Roman"/>
          <w:sz w:val="26"/>
          <w:szCs w:val="26"/>
          <w:u w:val="single"/>
        </w:rPr>
        <w:t>Explore Data</w:t>
      </w:r>
      <w:r>
        <w:rPr>
          <w:rFonts w:ascii="Times New Roman" w:hAnsi="Times New Roman" w:cs="Times New Roman"/>
          <w:sz w:val="26"/>
          <w:szCs w:val="26"/>
        </w:rPr>
        <w:t xml:space="preserve">     </w:t>
      </w:r>
      <w:r w:rsidRPr="00F27EEF">
        <w:rPr>
          <w:rFonts w:ascii="Times New Roman" w:hAnsi="Times New Roman" w:cs="Times New Roman"/>
          <w:sz w:val="26"/>
          <w:szCs w:val="26"/>
        </w:rPr>
        <w:t>Educational Resources</w:t>
      </w:r>
    </w:p>
    <w:p w:rsidR="00F27EEF" w:rsidRDefault="00F27EEF" w:rsidP="00F27EEF">
      <w:pPr>
        <w:tabs>
          <w:tab w:val="left" w:pos="1800"/>
        </w:tabs>
        <w:spacing w:after="0" w:line="240" w:lineRule="auto"/>
        <w:jc w:val="center"/>
        <w:rPr>
          <w:rFonts w:ascii="Times New Roman" w:hAnsi="Times New Roman" w:cs="Times New Roman"/>
          <w:sz w:val="30"/>
          <w:szCs w:val="30"/>
        </w:rPr>
      </w:pPr>
    </w:p>
    <w:p w:rsidR="00634C40" w:rsidRDefault="009D645D" w:rsidP="00634C40">
      <w:pPr>
        <w:tabs>
          <w:tab w:val="left" w:pos="1800"/>
        </w:tabs>
        <w:spacing w:after="0" w:line="240" w:lineRule="auto"/>
        <w:rPr>
          <w:rFonts w:ascii="Times New Roman" w:hAnsi="Times New Roman" w:cs="Times New Roman"/>
          <w:sz w:val="24"/>
          <w:szCs w:val="24"/>
        </w:rPr>
      </w:pPr>
      <w:r>
        <w:rPr>
          <w:noProof/>
        </w:rPr>
        <w:drawing>
          <wp:anchor distT="0" distB="0" distL="114300" distR="114300" simplePos="0" relativeHeight="251700224" behindDoc="0" locked="0" layoutInCell="1" allowOverlap="1" wp14:anchorId="5217552A" wp14:editId="642B080B">
            <wp:simplePos x="0" y="0"/>
            <wp:positionH relativeFrom="column">
              <wp:posOffset>6057900</wp:posOffset>
            </wp:positionH>
            <wp:positionV relativeFrom="paragraph">
              <wp:posOffset>146050</wp:posOffset>
            </wp:positionV>
            <wp:extent cx="2360930" cy="2085975"/>
            <wp:effectExtent l="190500" t="190500" r="191770" b="200025"/>
            <wp:wrapNone/>
            <wp:docPr id="290" name="Picture 290" descr="http://www.tropicalpets.com/wp-content/uploads/2009/05/pet-amphibians-300x2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tropicalpets.com/wp-content/uploads/2009/05/pet-amphibians-300x265.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60930" cy="208597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634C40" w:rsidRDefault="009D645D" w:rsidP="00634C40">
      <w:pPr>
        <w:tabs>
          <w:tab w:val="left" w:pos="1800"/>
        </w:tabs>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9D645D">
        <w:rPr>
          <w:rFonts w:ascii="Times New Roman" w:hAnsi="Times New Roman" w:cs="Times New Roman"/>
          <w:color w:val="0070C0"/>
          <w:sz w:val="24"/>
          <w:szCs w:val="24"/>
        </w:rPr>
        <w:t>Do we still want to keep this section?  If so, do you have ideas for how to populate it?]</w:t>
      </w:r>
    </w:p>
    <w:p w:rsidR="00634C40" w:rsidRDefault="00634C40" w:rsidP="00634C40">
      <w:pPr>
        <w:tabs>
          <w:tab w:val="left" w:pos="1800"/>
        </w:tabs>
        <w:spacing w:after="0" w:line="240" w:lineRule="auto"/>
        <w:rPr>
          <w:rFonts w:ascii="Times New Roman" w:hAnsi="Times New Roman" w:cs="Times New Roman"/>
          <w:sz w:val="24"/>
          <w:szCs w:val="24"/>
        </w:rPr>
      </w:pPr>
    </w:p>
    <w:p w:rsidR="00634C40" w:rsidRDefault="00634C40" w:rsidP="00634C40">
      <w:pPr>
        <w:tabs>
          <w:tab w:val="left" w:pos="1800"/>
        </w:tabs>
        <w:spacing w:after="0" w:line="240" w:lineRule="auto"/>
        <w:rPr>
          <w:rFonts w:ascii="Times New Roman" w:hAnsi="Times New Roman" w:cs="Times New Roman"/>
          <w:sz w:val="24"/>
          <w:szCs w:val="24"/>
        </w:rPr>
      </w:pPr>
    </w:p>
    <w:p w:rsidR="00634C40" w:rsidRDefault="00634C40" w:rsidP="00634C40">
      <w:pPr>
        <w:tabs>
          <w:tab w:val="left" w:pos="1800"/>
        </w:tabs>
        <w:spacing w:after="0" w:line="240" w:lineRule="auto"/>
        <w:rPr>
          <w:rFonts w:ascii="Times New Roman" w:hAnsi="Times New Roman" w:cs="Times New Roman"/>
          <w:sz w:val="24"/>
          <w:szCs w:val="24"/>
        </w:rPr>
      </w:pPr>
    </w:p>
    <w:p w:rsidR="00634C40" w:rsidRDefault="00634C40" w:rsidP="00634C40">
      <w:pPr>
        <w:tabs>
          <w:tab w:val="left" w:pos="1800"/>
        </w:tabs>
        <w:spacing w:after="0" w:line="240" w:lineRule="auto"/>
        <w:rPr>
          <w:rFonts w:ascii="Times New Roman" w:hAnsi="Times New Roman" w:cs="Times New Roman"/>
          <w:sz w:val="24"/>
          <w:szCs w:val="24"/>
        </w:rPr>
      </w:pPr>
    </w:p>
    <w:p w:rsidR="00634C40" w:rsidRDefault="007249BB" w:rsidP="00634C40">
      <w:pPr>
        <w:tabs>
          <w:tab w:val="left" w:pos="1800"/>
        </w:tabs>
        <w:spacing w:after="0" w:line="240" w:lineRule="auto"/>
        <w:rPr>
          <w:rFonts w:ascii="Times New Roman" w:hAnsi="Times New Roman" w:cs="Times New Roman"/>
          <w:sz w:val="24"/>
          <w:szCs w:val="24"/>
        </w:rPr>
      </w:pPr>
      <w:r w:rsidRPr="007249BB">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3157FADF" wp14:editId="17401AF9">
                <wp:simplePos x="0" y="0"/>
                <wp:positionH relativeFrom="column">
                  <wp:posOffset>5970270</wp:posOffset>
                </wp:positionH>
                <wp:positionV relativeFrom="paragraph">
                  <wp:posOffset>1199515</wp:posOffset>
                </wp:positionV>
                <wp:extent cx="2962275" cy="466725"/>
                <wp:effectExtent l="0" t="0" r="9525" b="9525"/>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466725"/>
                        </a:xfrm>
                        <a:prstGeom prst="rect">
                          <a:avLst/>
                        </a:prstGeom>
                        <a:solidFill>
                          <a:srgbClr val="FFFFFF"/>
                        </a:solidFill>
                        <a:ln w="9525">
                          <a:noFill/>
                          <a:miter lim="800000"/>
                          <a:headEnd/>
                          <a:tailEnd/>
                        </a:ln>
                      </wps:spPr>
                      <wps:txbx>
                        <w:txbxContent>
                          <w:p w:rsidR="007249BB" w:rsidRDefault="007249BB">
                            <w:pPr>
                              <w:rPr>
                                <w:rFonts w:ascii="Times New Roman" w:hAnsi="Times New Roman" w:cs="Times New Roman"/>
                                <w:sz w:val="20"/>
                                <w:szCs w:val="20"/>
                              </w:rPr>
                            </w:pPr>
                            <w:r>
                              <w:rPr>
                                <w:rFonts w:ascii="Times New Roman" w:hAnsi="Times New Roman" w:cs="Times New Roman"/>
                                <w:sz w:val="20"/>
                                <w:szCs w:val="20"/>
                              </w:rPr>
                              <w:t xml:space="preserve">Photo Source:  </w:t>
                            </w:r>
                            <w:hyperlink r:id="rId40" w:history="1">
                              <w:r w:rsidRPr="003F322D">
                                <w:rPr>
                                  <w:rStyle w:val="Hyperlink"/>
                                  <w:rFonts w:ascii="Times New Roman" w:hAnsi="Times New Roman" w:cs="Times New Roman"/>
                                  <w:sz w:val="20"/>
                                  <w:szCs w:val="20"/>
                                </w:rPr>
                                <w:t>http://www.tropicalpets.com/amphibians/pet-amphibians/</w:t>
                              </w:r>
                            </w:hyperlink>
                          </w:p>
                          <w:p w:rsidR="007249BB" w:rsidRPr="007249BB" w:rsidRDefault="007249BB">
                            <w:pPr>
                              <w:rPr>
                                <w:rFonts w:ascii="Times New Roman" w:hAnsi="Times New Roman" w:cs="Times New Roman"/>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470.1pt;margin-top:94.45pt;width:233.25pt;height:36.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" stroked="f">
                <v:textbox>
                  <w:txbxContent>
                    <w:p w:rsidR="007249BB" w:rsidRDefault="007249BB">
                      <w:pPr>
                        <w:rPr>
                          <w:rFonts w:ascii="Times New Roman" w:hAnsi="Times New Roman" w:cs="Times New Roman"/>
                          <w:sz w:val="20"/>
                          <w:szCs w:val="20"/>
                        </w:rPr>
                      </w:pPr>
                      <w:r>
                        <w:rPr>
                          <w:rFonts w:ascii="Times New Roman" w:hAnsi="Times New Roman" w:cs="Times New Roman"/>
                          <w:sz w:val="20"/>
                          <w:szCs w:val="20"/>
                        </w:rPr>
                        <w:t xml:space="preserve">Photo Source:  </w:t>
                      </w:r>
                      <w:hyperlink r:id="rId41" w:history="1">
                        <w:r w:rsidRPr="003F322D">
                          <w:rPr>
                            <w:rStyle w:val="Hyperlink"/>
                            <w:rFonts w:ascii="Times New Roman" w:hAnsi="Times New Roman" w:cs="Times New Roman"/>
                            <w:sz w:val="20"/>
                            <w:szCs w:val="20"/>
                          </w:rPr>
                          <w:t>http://www.tropicalpets.com/amphibians/pet-amphibians/</w:t>
                        </w:r>
                      </w:hyperlink>
                    </w:p>
                    <w:p w:rsidR="007249BB" w:rsidRPr="007249BB" w:rsidRDefault="007249BB">
                      <w:pPr>
                        <w:rPr>
                          <w:rFonts w:ascii="Times New Roman" w:hAnsi="Times New Roman" w:cs="Times New Roman"/>
                          <w:sz w:val="20"/>
                          <w:szCs w:val="20"/>
                        </w:rPr>
                      </w:pPr>
                    </w:p>
                  </w:txbxContent>
                </v:textbox>
              </v:shape>
            </w:pict>
          </mc:Fallback>
        </mc:AlternateContent>
      </w:r>
      <w:r w:rsidR="00634C40">
        <w:rPr>
          <w:rFonts w:ascii="Times New Roman" w:hAnsi="Times New Roman" w:cs="Times New Roman"/>
          <w:sz w:val="24"/>
          <w:szCs w:val="24"/>
        </w:rPr>
        <w:br w:type="page"/>
      </w:r>
    </w:p>
    <w:p w:rsidR="00634C40" w:rsidRDefault="00634C40" w:rsidP="00634C40">
      <w:pPr>
        <w:tabs>
          <w:tab w:val="left" w:pos="1800"/>
        </w:tabs>
        <w:spacing w:after="0" w:line="240" w:lineRule="auto"/>
        <w:jc w:val="center"/>
        <w:rPr>
          <w:rFonts w:ascii="Times New Roman" w:hAnsi="Times New Roman" w:cs="Times New Roman"/>
          <w:b/>
          <w:sz w:val="40"/>
          <w:szCs w:val="40"/>
        </w:rPr>
      </w:pPr>
      <w:r w:rsidRPr="00DD4D29">
        <w:rPr>
          <w:rFonts w:ascii="Times New Roman" w:hAnsi="Times New Roman" w:cs="Times New Roman"/>
          <w:b/>
          <w:sz w:val="40"/>
          <w:szCs w:val="40"/>
        </w:rPr>
        <w:lastRenderedPageBreak/>
        <w:t>Malformation Nation</w:t>
      </w:r>
    </w:p>
    <w:p w:rsidR="00634C40" w:rsidRDefault="00634C40" w:rsidP="00634C40">
      <w:pPr>
        <w:tabs>
          <w:tab w:val="left" w:pos="1800"/>
        </w:tabs>
        <w:spacing w:after="0" w:line="240" w:lineRule="auto"/>
        <w:jc w:val="center"/>
        <w:rPr>
          <w:rFonts w:ascii="Times New Roman" w:hAnsi="Times New Roman" w:cs="Times New Roman"/>
          <w:b/>
          <w:sz w:val="40"/>
          <w:szCs w:val="40"/>
        </w:rPr>
      </w:pPr>
    </w:p>
    <w:p w:rsidR="00E15944" w:rsidRPr="00F27EEF" w:rsidRDefault="00E15944" w:rsidP="00E15944">
      <w:pPr>
        <w:tabs>
          <w:tab w:val="left" w:pos="1800"/>
        </w:tabs>
        <w:spacing w:after="0" w:line="240" w:lineRule="auto"/>
        <w:jc w:val="center"/>
        <w:rPr>
          <w:rFonts w:ascii="Times New Roman" w:hAnsi="Times New Roman" w:cs="Times New Roman"/>
          <w:sz w:val="26"/>
          <w:szCs w:val="26"/>
        </w:rPr>
      </w:pPr>
      <w:r w:rsidRPr="00E15944">
        <w:rPr>
          <w:rFonts w:ascii="Times New Roman" w:hAnsi="Times New Roman" w:cs="Times New Roman"/>
          <w:sz w:val="26"/>
          <w:szCs w:val="26"/>
        </w:rPr>
        <w:t>Home</w:t>
      </w:r>
      <w:r w:rsidRPr="00F27EEF">
        <w:rPr>
          <w:rFonts w:ascii="Times New Roman" w:hAnsi="Times New Roman" w:cs="Times New Roman"/>
          <w:sz w:val="26"/>
          <w:szCs w:val="26"/>
        </w:rPr>
        <w:t xml:space="preserve">     About Malformations   </w:t>
      </w:r>
      <w:r>
        <w:rPr>
          <w:rFonts w:ascii="Times New Roman" w:hAnsi="Times New Roman" w:cs="Times New Roman"/>
          <w:sz w:val="26"/>
          <w:szCs w:val="26"/>
        </w:rPr>
        <w:t xml:space="preserve">  </w:t>
      </w:r>
      <w:r w:rsidRPr="00F27EEF">
        <w:rPr>
          <w:rFonts w:ascii="Times New Roman" w:hAnsi="Times New Roman" w:cs="Times New Roman"/>
          <w:sz w:val="26"/>
          <w:szCs w:val="26"/>
        </w:rPr>
        <w:t>Background</w:t>
      </w:r>
      <w:r>
        <w:rPr>
          <w:rFonts w:ascii="Times New Roman" w:hAnsi="Times New Roman" w:cs="Times New Roman"/>
          <w:sz w:val="26"/>
          <w:szCs w:val="26"/>
        </w:rPr>
        <w:t xml:space="preserve">     </w:t>
      </w:r>
      <w:r w:rsidRPr="00F27EEF">
        <w:rPr>
          <w:rFonts w:ascii="Times New Roman" w:hAnsi="Times New Roman" w:cs="Times New Roman"/>
          <w:sz w:val="26"/>
          <w:szCs w:val="26"/>
        </w:rPr>
        <w:t>Species Identificatio</w:t>
      </w:r>
      <w:r>
        <w:rPr>
          <w:rFonts w:ascii="Times New Roman" w:hAnsi="Times New Roman" w:cs="Times New Roman"/>
          <w:sz w:val="26"/>
          <w:szCs w:val="26"/>
        </w:rPr>
        <w:t xml:space="preserve">n     Report Data     Explore Data     </w:t>
      </w:r>
      <w:r w:rsidRPr="00E15944">
        <w:rPr>
          <w:rFonts w:ascii="Times New Roman" w:hAnsi="Times New Roman" w:cs="Times New Roman"/>
          <w:sz w:val="26"/>
          <w:szCs w:val="26"/>
          <w:u w:val="single"/>
        </w:rPr>
        <w:t>Educational Resources</w:t>
      </w:r>
    </w:p>
    <w:p w:rsidR="00F27EEF" w:rsidRDefault="00F27EEF" w:rsidP="00F27EEF">
      <w:pPr>
        <w:tabs>
          <w:tab w:val="left" w:pos="1800"/>
        </w:tabs>
        <w:spacing w:after="0" w:line="240" w:lineRule="auto"/>
        <w:jc w:val="center"/>
        <w:rPr>
          <w:rFonts w:ascii="Times New Roman" w:hAnsi="Times New Roman" w:cs="Times New Roman"/>
          <w:sz w:val="30"/>
          <w:szCs w:val="30"/>
        </w:rPr>
      </w:pPr>
    </w:p>
    <w:p w:rsidR="00634C40" w:rsidRPr="009D645D" w:rsidRDefault="00634C40" w:rsidP="00634C40">
      <w:pPr>
        <w:tabs>
          <w:tab w:val="left" w:pos="1800"/>
        </w:tabs>
        <w:spacing w:after="0" w:line="240" w:lineRule="auto"/>
        <w:rPr>
          <w:rFonts w:ascii="Times New Roman" w:hAnsi="Times New Roman" w:cs="Times New Roman"/>
          <w:sz w:val="24"/>
          <w:szCs w:val="24"/>
        </w:rPr>
      </w:pPr>
    </w:p>
    <w:p w:rsidR="0075126F" w:rsidRDefault="009D645D" w:rsidP="00634C40">
      <w:pPr>
        <w:tabs>
          <w:tab w:val="left" w:pos="1800"/>
        </w:tabs>
        <w:spacing w:after="0" w:line="240" w:lineRule="auto"/>
        <w:rPr>
          <w:rFonts w:ascii="Times New Roman" w:hAnsi="Times New Roman" w:cs="Times New Roman"/>
          <w:sz w:val="24"/>
          <w:szCs w:val="24"/>
        </w:rPr>
      </w:pPr>
      <w:r w:rsidRPr="009D645D">
        <w:rPr>
          <w:rFonts w:ascii="Times New Roman" w:hAnsi="Times New Roman" w:cs="Times New Roman"/>
          <w:sz w:val="24"/>
          <w:szCs w:val="24"/>
        </w:rPr>
        <w:t xml:space="preserve">Want to learn more about conserving amphibians? </w:t>
      </w:r>
      <w:r w:rsidR="00CD652B">
        <w:rPr>
          <w:rFonts w:ascii="Times New Roman" w:hAnsi="Times New Roman" w:cs="Times New Roman"/>
          <w:sz w:val="24"/>
          <w:szCs w:val="24"/>
        </w:rPr>
        <w:t xml:space="preserve">Are you interested in finding more information about how you can help to promote a society that respects and </w:t>
      </w:r>
      <w:r w:rsidR="00CD652B" w:rsidRPr="00592A9E">
        <w:rPr>
          <w:rFonts w:ascii="Times New Roman" w:hAnsi="Times New Roman" w:cs="Times New Roman"/>
          <w:sz w:val="24"/>
          <w:szCs w:val="24"/>
        </w:rPr>
        <w:t>appreciates nature and wildlife?</w:t>
      </w:r>
      <w:r w:rsidRPr="00592A9E">
        <w:rPr>
          <w:rFonts w:ascii="Times New Roman" w:hAnsi="Times New Roman" w:cs="Times New Roman"/>
          <w:sz w:val="24"/>
          <w:szCs w:val="24"/>
        </w:rPr>
        <w:t xml:space="preserve"> </w:t>
      </w:r>
      <w:r w:rsidR="00CD652B" w:rsidRPr="00592A9E">
        <w:rPr>
          <w:rFonts w:ascii="Times New Roman" w:hAnsi="Times New Roman" w:cs="Times New Roman"/>
          <w:sz w:val="24"/>
          <w:szCs w:val="24"/>
        </w:rPr>
        <w:t xml:space="preserve">If so, please see the links below that direct you to many sources of information related to amphibian conservation and preservation. Thanks for looking!  </w:t>
      </w:r>
    </w:p>
    <w:p w:rsidR="00592A9E" w:rsidRPr="00592A9E" w:rsidRDefault="00592A9E" w:rsidP="00634C40">
      <w:pPr>
        <w:tabs>
          <w:tab w:val="left" w:pos="1800"/>
        </w:tabs>
        <w:spacing w:after="0" w:line="240" w:lineRule="auto"/>
        <w:rPr>
          <w:rFonts w:ascii="Times New Roman" w:hAnsi="Times New Roman" w:cs="Times New Roman"/>
          <w:sz w:val="24"/>
          <w:szCs w:val="24"/>
        </w:rPr>
      </w:pPr>
    </w:p>
    <w:p w:rsidR="00592A9E" w:rsidRDefault="00033CA8" w:rsidP="00592A9E">
      <w:pPr>
        <w:numPr>
          <w:ilvl w:val="0"/>
          <w:numId w:val="2"/>
        </w:numPr>
        <w:spacing w:after="0" w:line="240" w:lineRule="auto"/>
        <w:rPr>
          <w:rFonts w:ascii="Times New Roman" w:hAnsi="Times New Roman" w:cs="Times New Roman"/>
          <w:sz w:val="24"/>
          <w:szCs w:val="24"/>
        </w:rPr>
      </w:pPr>
      <w:hyperlink r:id="rId42" w:history="1">
        <w:r w:rsidR="009D645D" w:rsidRPr="00592A9E">
          <w:rPr>
            <w:rStyle w:val="Hyperlink"/>
            <w:rFonts w:ascii="Times New Roman" w:hAnsi="Times New Roman" w:cs="Times New Roman"/>
            <w:sz w:val="24"/>
            <w:szCs w:val="24"/>
          </w:rPr>
          <w:t>Save the Frogs!</w:t>
        </w:r>
      </w:hyperlink>
      <w:r w:rsidR="009D645D" w:rsidRPr="00592A9E">
        <w:rPr>
          <w:rFonts w:ascii="Times New Roman" w:hAnsi="Times New Roman" w:cs="Times New Roman"/>
          <w:sz w:val="24"/>
          <w:szCs w:val="24"/>
        </w:rPr>
        <w:t xml:space="preserve"> </w:t>
      </w:r>
    </w:p>
    <w:p w:rsidR="00592A9E" w:rsidRPr="00592A9E" w:rsidRDefault="00592A9E" w:rsidP="00592A9E">
      <w:pPr>
        <w:spacing w:after="0" w:line="240" w:lineRule="auto"/>
        <w:ind w:left="720"/>
        <w:rPr>
          <w:rFonts w:ascii="Times New Roman" w:hAnsi="Times New Roman" w:cs="Times New Roman"/>
          <w:sz w:val="24"/>
          <w:szCs w:val="24"/>
        </w:rPr>
      </w:pPr>
    </w:p>
    <w:p w:rsidR="00592A9E" w:rsidRDefault="00033CA8" w:rsidP="00592A9E">
      <w:pPr>
        <w:numPr>
          <w:ilvl w:val="0"/>
          <w:numId w:val="2"/>
        </w:numPr>
        <w:spacing w:after="0" w:line="240" w:lineRule="auto"/>
        <w:rPr>
          <w:rFonts w:ascii="Times New Roman" w:hAnsi="Times New Roman" w:cs="Times New Roman"/>
          <w:sz w:val="24"/>
          <w:szCs w:val="24"/>
        </w:rPr>
      </w:pPr>
      <w:hyperlink r:id="rId43" w:tooltip="Link to non-FWS site" w:history="1">
        <w:r w:rsidR="00722D97" w:rsidRPr="00592A9E">
          <w:rPr>
            <w:rStyle w:val="Hyperlink"/>
            <w:rFonts w:ascii="Times New Roman" w:hAnsi="Times New Roman" w:cs="Times New Roman"/>
            <w:sz w:val="24"/>
            <w:szCs w:val="24"/>
          </w:rPr>
          <w:t>Amphibian Specialist Group (ASG)</w:t>
        </w:r>
      </w:hyperlink>
      <w:r w:rsidR="00722D97" w:rsidRPr="00592A9E">
        <w:rPr>
          <w:rFonts w:ascii="Times New Roman" w:hAnsi="Times New Roman" w:cs="Times New Roman"/>
          <w:sz w:val="24"/>
          <w:szCs w:val="24"/>
        </w:rPr>
        <w:t xml:space="preserve"> </w:t>
      </w:r>
    </w:p>
    <w:p w:rsidR="00592A9E" w:rsidRPr="00592A9E" w:rsidRDefault="00592A9E" w:rsidP="004F1213">
      <w:pPr>
        <w:spacing w:after="0" w:line="240" w:lineRule="auto"/>
        <w:ind w:left="720"/>
        <w:rPr>
          <w:rFonts w:ascii="Times New Roman" w:hAnsi="Times New Roman" w:cs="Times New Roman"/>
          <w:sz w:val="24"/>
          <w:szCs w:val="24"/>
        </w:rPr>
      </w:pPr>
    </w:p>
    <w:p w:rsidR="00722D97" w:rsidRPr="00592A9E" w:rsidRDefault="00033CA8" w:rsidP="00592A9E">
      <w:pPr>
        <w:numPr>
          <w:ilvl w:val="0"/>
          <w:numId w:val="2"/>
        </w:numPr>
        <w:spacing w:after="0" w:line="240" w:lineRule="auto"/>
        <w:rPr>
          <w:rFonts w:ascii="Times New Roman" w:hAnsi="Times New Roman" w:cs="Times New Roman"/>
          <w:sz w:val="24"/>
          <w:szCs w:val="24"/>
        </w:rPr>
      </w:pPr>
      <w:hyperlink r:id="rId44" w:tooltip="Link to non-FWS site" w:history="1">
        <w:r w:rsidR="00722D97" w:rsidRPr="00592A9E">
          <w:rPr>
            <w:rStyle w:val="Hyperlink"/>
            <w:rFonts w:ascii="Times New Roman" w:hAnsi="Times New Roman" w:cs="Times New Roman"/>
            <w:sz w:val="24"/>
            <w:szCs w:val="24"/>
          </w:rPr>
          <w:t>Amphibian Research and Monitoring Initiative (ARMI)</w:t>
        </w:r>
      </w:hyperlink>
      <w:r w:rsidR="00722D97" w:rsidRPr="00592A9E">
        <w:rPr>
          <w:rFonts w:ascii="Times New Roman" w:hAnsi="Times New Roman" w:cs="Times New Roman"/>
          <w:sz w:val="24"/>
          <w:szCs w:val="24"/>
        </w:rPr>
        <w:t xml:space="preserve"> - U.S. Geological Survey (USGS)</w:t>
      </w:r>
    </w:p>
    <w:p w:rsidR="00592A9E" w:rsidRPr="00592A9E" w:rsidRDefault="00592A9E" w:rsidP="004F1213">
      <w:pPr>
        <w:spacing w:after="0" w:line="240" w:lineRule="auto"/>
        <w:ind w:left="720"/>
        <w:rPr>
          <w:rFonts w:ascii="Times New Roman" w:hAnsi="Times New Roman" w:cs="Times New Roman"/>
          <w:sz w:val="24"/>
          <w:szCs w:val="24"/>
        </w:rPr>
      </w:pPr>
    </w:p>
    <w:p w:rsidR="00592A9E" w:rsidRDefault="00033CA8" w:rsidP="00592A9E">
      <w:pPr>
        <w:numPr>
          <w:ilvl w:val="0"/>
          <w:numId w:val="2"/>
        </w:numPr>
        <w:spacing w:after="0" w:line="240" w:lineRule="auto"/>
        <w:rPr>
          <w:rFonts w:ascii="Times New Roman" w:hAnsi="Times New Roman" w:cs="Times New Roman"/>
          <w:sz w:val="24"/>
          <w:szCs w:val="24"/>
        </w:rPr>
      </w:pPr>
      <w:hyperlink r:id="rId45" w:history="1">
        <w:r w:rsidR="00592A9E" w:rsidRPr="00592A9E">
          <w:rPr>
            <w:rStyle w:val="Hyperlink"/>
            <w:rFonts w:ascii="Times New Roman" w:hAnsi="Times New Roman" w:cs="Times New Roman"/>
            <w:sz w:val="24"/>
            <w:szCs w:val="24"/>
          </w:rPr>
          <w:t>USGS National Wildlife Health Center</w:t>
        </w:r>
      </w:hyperlink>
      <w:r w:rsidR="00592A9E" w:rsidRPr="00592A9E">
        <w:rPr>
          <w:rFonts w:ascii="Times New Roman" w:hAnsi="Times New Roman" w:cs="Times New Roman"/>
          <w:sz w:val="24"/>
          <w:szCs w:val="24"/>
        </w:rPr>
        <w:t xml:space="preserve"> </w:t>
      </w:r>
    </w:p>
    <w:p w:rsidR="00592A9E" w:rsidRPr="00592A9E" w:rsidRDefault="00592A9E" w:rsidP="004F1213">
      <w:pPr>
        <w:spacing w:after="0" w:line="240" w:lineRule="auto"/>
        <w:ind w:left="720"/>
        <w:rPr>
          <w:rFonts w:ascii="Times New Roman" w:hAnsi="Times New Roman" w:cs="Times New Roman"/>
          <w:sz w:val="24"/>
          <w:szCs w:val="24"/>
        </w:rPr>
      </w:pPr>
    </w:p>
    <w:p w:rsidR="00722D97" w:rsidRDefault="00033CA8" w:rsidP="00592A9E">
      <w:pPr>
        <w:numPr>
          <w:ilvl w:val="0"/>
          <w:numId w:val="2"/>
        </w:numPr>
        <w:spacing w:after="0" w:line="240" w:lineRule="auto"/>
        <w:rPr>
          <w:rFonts w:ascii="Times New Roman" w:hAnsi="Times New Roman" w:cs="Times New Roman"/>
          <w:sz w:val="24"/>
          <w:szCs w:val="24"/>
        </w:rPr>
      </w:pPr>
      <w:hyperlink r:id="rId46" w:tooltip="Link to non-FWS site" w:history="1">
        <w:r w:rsidR="00722D97" w:rsidRPr="00592A9E">
          <w:rPr>
            <w:rStyle w:val="Hyperlink"/>
            <w:rFonts w:ascii="Times New Roman" w:hAnsi="Times New Roman" w:cs="Times New Roman"/>
            <w:sz w:val="24"/>
            <w:szCs w:val="24"/>
          </w:rPr>
          <w:t>Center for North American Herpetology</w:t>
        </w:r>
      </w:hyperlink>
      <w:r w:rsidR="00722D97" w:rsidRPr="00592A9E">
        <w:rPr>
          <w:rFonts w:ascii="Times New Roman" w:hAnsi="Times New Roman" w:cs="Times New Roman"/>
          <w:sz w:val="24"/>
          <w:szCs w:val="24"/>
        </w:rPr>
        <w:t xml:space="preserve"> </w:t>
      </w:r>
    </w:p>
    <w:p w:rsidR="00592A9E" w:rsidRPr="00592A9E" w:rsidRDefault="00592A9E" w:rsidP="004F1213">
      <w:pPr>
        <w:spacing w:after="0" w:line="240" w:lineRule="auto"/>
        <w:ind w:left="720"/>
        <w:rPr>
          <w:rFonts w:ascii="Times New Roman" w:hAnsi="Times New Roman" w:cs="Times New Roman"/>
          <w:sz w:val="24"/>
          <w:szCs w:val="24"/>
        </w:rPr>
      </w:pPr>
    </w:p>
    <w:p w:rsidR="00722D97" w:rsidRPr="00592A9E" w:rsidRDefault="00033CA8" w:rsidP="00592A9E">
      <w:pPr>
        <w:numPr>
          <w:ilvl w:val="0"/>
          <w:numId w:val="2"/>
        </w:numPr>
        <w:spacing w:after="0" w:line="240" w:lineRule="auto"/>
        <w:rPr>
          <w:rStyle w:val="Hyperlink"/>
          <w:rFonts w:ascii="Times New Roman" w:hAnsi="Times New Roman" w:cs="Times New Roman"/>
          <w:color w:val="auto"/>
          <w:sz w:val="24"/>
          <w:szCs w:val="24"/>
          <w:u w:val="none"/>
        </w:rPr>
      </w:pPr>
      <w:hyperlink r:id="rId47" w:history="1">
        <w:r w:rsidR="00592A9E" w:rsidRPr="00592A9E">
          <w:rPr>
            <w:rStyle w:val="Hyperlink"/>
            <w:rFonts w:ascii="Times New Roman" w:hAnsi="Times New Roman" w:cs="Times New Roman"/>
            <w:sz w:val="24"/>
            <w:szCs w:val="24"/>
          </w:rPr>
          <w:t xml:space="preserve">USGS </w:t>
        </w:r>
        <w:r w:rsidR="00722D97" w:rsidRPr="00592A9E">
          <w:rPr>
            <w:rStyle w:val="Hyperlink"/>
            <w:rFonts w:ascii="Times New Roman" w:hAnsi="Times New Roman" w:cs="Times New Roman"/>
            <w:sz w:val="24"/>
            <w:szCs w:val="24"/>
          </w:rPr>
          <w:t>North American Amphibian Monitoring Program</w:t>
        </w:r>
      </w:hyperlink>
    </w:p>
    <w:p w:rsidR="00592A9E" w:rsidRPr="00592A9E" w:rsidRDefault="00592A9E" w:rsidP="004F1213">
      <w:pPr>
        <w:spacing w:after="0" w:line="240" w:lineRule="auto"/>
        <w:ind w:left="720"/>
        <w:rPr>
          <w:rFonts w:ascii="Times New Roman" w:hAnsi="Times New Roman" w:cs="Times New Roman"/>
          <w:sz w:val="24"/>
          <w:szCs w:val="24"/>
        </w:rPr>
      </w:pPr>
    </w:p>
    <w:p w:rsidR="00722D97" w:rsidRDefault="00033CA8" w:rsidP="00592A9E">
      <w:pPr>
        <w:numPr>
          <w:ilvl w:val="0"/>
          <w:numId w:val="2"/>
        </w:numPr>
        <w:spacing w:after="0" w:line="240" w:lineRule="auto"/>
        <w:rPr>
          <w:rFonts w:ascii="Times New Roman" w:hAnsi="Times New Roman" w:cs="Times New Roman"/>
          <w:sz w:val="24"/>
          <w:szCs w:val="24"/>
        </w:rPr>
      </w:pPr>
      <w:hyperlink r:id="rId48" w:tooltip="Link to non-FWS site" w:history="1">
        <w:r w:rsidR="00722D97" w:rsidRPr="00592A9E">
          <w:rPr>
            <w:rStyle w:val="Hyperlink"/>
            <w:rFonts w:ascii="Times New Roman" w:hAnsi="Times New Roman" w:cs="Times New Roman"/>
            <w:sz w:val="24"/>
            <w:szCs w:val="24"/>
          </w:rPr>
          <w:t>Amphibiaweb</w:t>
        </w:r>
      </w:hyperlink>
      <w:r w:rsidR="00722D97" w:rsidRPr="00592A9E">
        <w:rPr>
          <w:rFonts w:ascii="Times New Roman" w:hAnsi="Times New Roman" w:cs="Times New Roman"/>
          <w:sz w:val="24"/>
          <w:szCs w:val="24"/>
        </w:rPr>
        <w:t xml:space="preserve"> </w:t>
      </w:r>
    </w:p>
    <w:p w:rsidR="00592A9E" w:rsidRPr="00592A9E" w:rsidRDefault="00592A9E" w:rsidP="004F1213">
      <w:pPr>
        <w:spacing w:after="0" w:line="240" w:lineRule="auto"/>
        <w:ind w:left="720"/>
        <w:rPr>
          <w:rFonts w:ascii="Times New Roman" w:hAnsi="Times New Roman" w:cs="Times New Roman"/>
          <w:sz w:val="24"/>
          <w:szCs w:val="24"/>
        </w:rPr>
      </w:pPr>
    </w:p>
    <w:p w:rsidR="00722D97" w:rsidRDefault="00033CA8" w:rsidP="00592A9E">
      <w:pPr>
        <w:numPr>
          <w:ilvl w:val="0"/>
          <w:numId w:val="2"/>
        </w:numPr>
        <w:spacing w:after="0" w:line="240" w:lineRule="auto"/>
        <w:rPr>
          <w:rFonts w:ascii="Times New Roman" w:hAnsi="Times New Roman" w:cs="Times New Roman"/>
          <w:sz w:val="24"/>
          <w:szCs w:val="24"/>
        </w:rPr>
      </w:pPr>
      <w:hyperlink r:id="rId49" w:tooltip="Link to non-FWS site" w:history="1">
        <w:r w:rsidR="00722D97" w:rsidRPr="00592A9E">
          <w:rPr>
            <w:rStyle w:val="Hyperlink"/>
            <w:rFonts w:ascii="Times New Roman" w:hAnsi="Times New Roman" w:cs="Times New Roman"/>
            <w:sz w:val="24"/>
            <w:szCs w:val="24"/>
          </w:rPr>
          <w:t>Amphibian Ark</w:t>
        </w:r>
      </w:hyperlink>
      <w:r w:rsidR="00722D97" w:rsidRPr="00592A9E">
        <w:rPr>
          <w:rFonts w:ascii="Times New Roman" w:hAnsi="Times New Roman" w:cs="Times New Roman"/>
          <w:sz w:val="24"/>
          <w:szCs w:val="24"/>
        </w:rPr>
        <w:t xml:space="preserve"> </w:t>
      </w:r>
    </w:p>
    <w:p w:rsidR="00592A9E" w:rsidRPr="00592A9E" w:rsidRDefault="00592A9E" w:rsidP="004F1213">
      <w:pPr>
        <w:spacing w:after="0" w:line="240" w:lineRule="auto"/>
        <w:ind w:left="720"/>
        <w:rPr>
          <w:rFonts w:ascii="Times New Roman" w:hAnsi="Times New Roman" w:cs="Times New Roman"/>
          <w:sz w:val="24"/>
          <w:szCs w:val="24"/>
        </w:rPr>
      </w:pPr>
    </w:p>
    <w:p w:rsidR="00722D97" w:rsidRPr="00592A9E" w:rsidRDefault="00033CA8" w:rsidP="00592A9E">
      <w:pPr>
        <w:numPr>
          <w:ilvl w:val="0"/>
          <w:numId w:val="2"/>
        </w:numPr>
        <w:spacing w:after="0" w:line="240" w:lineRule="auto"/>
        <w:rPr>
          <w:rFonts w:ascii="Times New Roman" w:hAnsi="Times New Roman" w:cs="Times New Roman"/>
          <w:sz w:val="24"/>
          <w:szCs w:val="24"/>
        </w:rPr>
      </w:pPr>
      <w:hyperlink r:id="rId50" w:tooltip="Link to non-FWS site" w:history="1">
        <w:r w:rsidR="00722D97" w:rsidRPr="00592A9E">
          <w:rPr>
            <w:rStyle w:val="Hyperlink"/>
            <w:rFonts w:ascii="Times New Roman" w:hAnsi="Times New Roman" w:cs="Times New Roman"/>
            <w:sz w:val="24"/>
            <w:szCs w:val="24"/>
          </w:rPr>
          <w:t>Partners in Amphibian and Reptile Conservation</w:t>
        </w:r>
      </w:hyperlink>
      <w:r w:rsidR="00722D97" w:rsidRPr="00592A9E">
        <w:rPr>
          <w:rFonts w:ascii="Times New Roman" w:hAnsi="Times New Roman" w:cs="Times New Roman"/>
          <w:sz w:val="24"/>
          <w:szCs w:val="24"/>
        </w:rPr>
        <w:t xml:space="preserve"> -</w:t>
      </w:r>
    </w:p>
    <w:p w:rsidR="00592A9E" w:rsidRPr="00592A9E" w:rsidRDefault="00592A9E" w:rsidP="004F1213">
      <w:pPr>
        <w:pStyle w:val="ListParagraph"/>
        <w:spacing w:after="0" w:line="240" w:lineRule="auto"/>
        <w:rPr>
          <w:rFonts w:ascii="Times New Roman" w:hAnsi="Times New Roman" w:cs="Times New Roman"/>
          <w:sz w:val="24"/>
          <w:szCs w:val="24"/>
        </w:rPr>
      </w:pPr>
    </w:p>
    <w:p w:rsidR="00C722A7" w:rsidRPr="00592A9E" w:rsidRDefault="00033CA8" w:rsidP="00592A9E">
      <w:pPr>
        <w:pStyle w:val="ListParagraph"/>
        <w:numPr>
          <w:ilvl w:val="0"/>
          <w:numId w:val="2"/>
        </w:numPr>
        <w:spacing w:after="0" w:line="240" w:lineRule="auto"/>
        <w:rPr>
          <w:rFonts w:ascii="Times New Roman" w:hAnsi="Times New Roman" w:cs="Times New Roman"/>
          <w:sz w:val="24"/>
          <w:szCs w:val="24"/>
        </w:rPr>
      </w:pPr>
      <w:hyperlink r:id="rId51" w:history="1">
        <w:r w:rsidR="00C722A7" w:rsidRPr="00592A9E">
          <w:rPr>
            <w:rStyle w:val="Hyperlink"/>
            <w:rFonts w:ascii="Times New Roman" w:hAnsi="Times New Roman" w:cs="Times New Roman"/>
            <w:sz w:val="24"/>
            <w:szCs w:val="24"/>
          </w:rPr>
          <w:t>Society for the Study of Amphibians and Reptiles</w:t>
        </w:r>
      </w:hyperlink>
    </w:p>
    <w:p w:rsidR="00722D97" w:rsidRPr="0075126F" w:rsidRDefault="00722D97" w:rsidP="0075126F">
      <w:pPr>
        <w:rPr>
          <w:rFonts w:ascii="Times New Roman" w:hAnsi="Times New Roman" w:cs="Times New Roman"/>
          <w:sz w:val="24"/>
          <w:szCs w:val="24"/>
        </w:rPr>
      </w:pPr>
    </w:p>
    <w:p w:rsidR="004F1213" w:rsidRDefault="004F1213" w:rsidP="004F1213">
      <w:pPr>
        <w:spacing w:after="0" w:line="240" w:lineRule="auto"/>
        <w:jc w:val="center"/>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7" behindDoc="1" locked="0" layoutInCell="1" allowOverlap="1" wp14:anchorId="5037E139" wp14:editId="0AC81AE2">
                <wp:simplePos x="0" y="0"/>
                <wp:positionH relativeFrom="column">
                  <wp:posOffset>941070</wp:posOffset>
                </wp:positionH>
                <wp:positionV relativeFrom="paragraph">
                  <wp:posOffset>54610</wp:posOffset>
                </wp:positionV>
                <wp:extent cx="6981825" cy="9525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6981825" cy="952500"/>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74.1pt;margin-top:4.3pt;width:549.75pt;height:75pt;z-index:-2516561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" fillcolor="#d8d8d8 [2732]" strokecolor="black [3213]" strokeweight="1pt"/>
            </w:pict>
          </mc:Fallback>
        </mc:AlternateContent>
      </w:r>
    </w:p>
    <w:p w:rsidR="0075126F" w:rsidRDefault="0075126F" w:rsidP="004F1213">
      <w:pPr>
        <w:spacing w:after="0" w:line="240" w:lineRule="auto"/>
        <w:jc w:val="center"/>
        <w:rPr>
          <w:rFonts w:ascii="Times New Roman" w:hAnsi="Times New Roman" w:cs="Times New Roman"/>
          <w:b/>
          <w:sz w:val="24"/>
          <w:szCs w:val="24"/>
        </w:rPr>
      </w:pPr>
      <w:r w:rsidRPr="0075126F">
        <w:rPr>
          <w:rFonts w:ascii="Times New Roman" w:hAnsi="Times New Roman" w:cs="Times New Roman"/>
          <w:b/>
          <w:sz w:val="24"/>
          <w:szCs w:val="24"/>
        </w:rPr>
        <w:t>What Can You Do To Help Amphibians?</w:t>
      </w:r>
    </w:p>
    <w:p w:rsidR="004F1213" w:rsidRPr="0075126F" w:rsidRDefault="004F1213" w:rsidP="004F1213">
      <w:pPr>
        <w:spacing w:after="0" w:line="240" w:lineRule="auto"/>
        <w:jc w:val="center"/>
        <w:rPr>
          <w:rFonts w:ascii="Times New Roman" w:hAnsi="Times New Roman" w:cs="Times New Roman"/>
          <w:b/>
          <w:sz w:val="24"/>
          <w:szCs w:val="24"/>
        </w:rPr>
      </w:pPr>
    </w:p>
    <w:p w:rsidR="0075126F" w:rsidRDefault="0075126F" w:rsidP="004F1213">
      <w:pPr>
        <w:tabs>
          <w:tab w:val="left" w:pos="1800"/>
        </w:tabs>
        <w:spacing w:after="0" w:line="240" w:lineRule="auto"/>
        <w:jc w:val="center"/>
        <w:rPr>
          <w:rFonts w:ascii="Times New Roman" w:hAnsi="Times New Roman" w:cs="Times New Roman"/>
          <w:sz w:val="24"/>
          <w:szCs w:val="24"/>
        </w:rPr>
      </w:pPr>
      <w:r w:rsidRPr="0075126F">
        <w:rPr>
          <w:rFonts w:ascii="Times New Roman" w:hAnsi="Times New Roman" w:cs="Times New Roman"/>
          <w:sz w:val="24"/>
          <w:szCs w:val="24"/>
        </w:rPr>
        <w:t xml:space="preserve">You can help keep the environment clean and the frogs healthy by changing the way you care for your yard. </w:t>
      </w:r>
    </w:p>
    <w:p w:rsidR="0075126F" w:rsidRPr="00634C40" w:rsidRDefault="0075126F" w:rsidP="004F1213">
      <w:pPr>
        <w:tabs>
          <w:tab w:val="left" w:pos="1800"/>
        </w:tabs>
        <w:spacing w:after="0" w:line="240" w:lineRule="auto"/>
        <w:jc w:val="center"/>
        <w:rPr>
          <w:rFonts w:ascii="Times New Roman" w:hAnsi="Times New Roman" w:cs="Times New Roman"/>
          <w:sz w:val="24"/>
          <w:szCs w:val="24"/>
        </w:rPr>
      </w:pPr>
      <w:r w:rsidRPr="0075126F">
        <w:rPr>
          <w:rFonts w:ascii="Times New Roman" w:hAnsi="Times New Roman" w:cs="Times New Roman"/>
          <w:sz w:val="24"/>
          <w:szCs w:val="24"/>
        </w:rPr>
        <w:t xml:space="preserve">Check out our </w:t>
      </w:r>
      <w:hyperlink r:id="rId52" w:history="1">
        <w:r w:rsidRPr="0075126F">
          <w:rPr>
            <w:rStyle w:val="Hyperlink"/>
            <w:rFonts w:ascii="Times New Roman" w:hAnsi="Times New Roman" w:cs="Times New Roman"/>
            <w:sz w:val="24"/>
            <w:szCs w:val="24"/>
          </w:rPr>
          <w:t>Homeowner's Guide to Protecting Frogs - Lawn and Garden Care</w:t>
        </w:r>
      </w:hyperlink>
      <w:r w:rsidRPr="0075126F">
        <w:rPr>
          <w:rFonts w:ascii="Times New Roman" w:hAnsi="Times New Roman" w:cs="Times New Roman"/>
          <w:sz w:val="24"/>
          <w:szCs w:val="24"/>
        </w:rPr>
        <w:t xml:space="preserve"> (pdf).</w:t>
      </w:r>
    </w:p>
    <w:p w:rsidR="0075126F" w:rsidRPr="0075126F" w:rsidRDefault="0075126F" w:rsidP="004F1213">
      <w:pPr>
        <w:tabs>
          <w:tab w:val="left" w:pos="4650"/>
        </w:tabs>
        <w:spacing w:after="0" w:line="240" w:lineRule="auto"/>
        <w:rPr>
          <w:rFonts w:ascii="Times New Roman" w:hAnsi="Times New Roman" w:cs="Times New Roman"/>
          <w:sz w:val="24"/>
          <w:szCs w:val="24"/>
        </w:rPr>
      </w:pPr>
    </w:p>
    <w:sectPr w:rsidR="0075126F" w:rsidRPr="0075126F" w:rsidSect="007E66E3">
      <w:pgSz w:w="15840" w:h="12240" w:orient="landscape"/>
      <w:pgMar w:top="720" w:right="1008" w:bottom="720" w:left="1008"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3CA8" w:rsidRDefault="00033CA8" w:rsidP="00467289">
      <w:pPr>
        <w:spacing w:after="0" w:line="240" w:lineRule="auto"/>
      </w:pPr>
      <w:r>
        <w:separator/>
      </w:r>
    </w:p>
  </w:endnote>
  <w:endnote w:type="continuationSeparator" w:id="0">
    <w:p w:rsidR="00033CA8" w:rsidRDefault="00033CA8" w:rsidP="00467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7715762"/>
      <w:docPartObj>
        <w:docPartGallery w:val="Page Numbers (Bottom of Page)"/>
        <w:docPartUnique/>
      </w:docPartObj>
    </w:sdtPr>
    <w:sdtEndPr>
      <w:rPr>
        <w:rFonts w:ascii="Times New Roman" w:hAnsi="Times New Roman" w:cs="Times New Roman"/>
        <w:noProof/>
        <w:sz w:val="16"/>
        <w:szCs w:val="16"/>
      </w:rPr>
    </w:sdtEndPr>
    <w:sdtContent>
      <w:p w:rsidR="007E66E3" w:rsidRPr="007E66E3" w:rsidRDefault="007E66E3">
        <w:pPr>
          <w:pStyle w:val="Footer"/>
          <w:jc w:val="center"/>
          <w:rPr>
            <w:rFonts w:ascii="Times New Roman" w:hAnsi="Times New Roman" w:cs="Times New Roman"/>
            <w:sz w:val="16"/>
            <w:szCs w:val="16"/>
          </w:rPr>
        </w:pPr>
        <w:r w:rsidRPr="007E66E3">
          <w:rPr>
            <w:rFonts w:ascii="Times New Roman" w:hAnsi="Times New Roman" w:cs="Times New Roman"/>
            <w:sz w:val="16"/>
            <w:szCs w:val="16"/>
          </w:rPr>
          <w:fldChar w:fldCharType="begin"/>
        </w:r>
        <w:r w:rsidRPr="007E66E3">
          <w:rPr>
            <w:rFonts w:ascii="Times New Roman" w:hAnsi="Times New Roman" w:cs="Times New Roman"/>
            <w:sz w:val="16"/>
            <w:szCs w:val="16"/>
          </w:rPr>
          <w:instrText xml:space="preserve"> PAGE   \* MERGEFORMAT </w:instrText>
        </w:r>
        <w:r w:rsidRPr="007E66E3">
          <w:rPr>
            <w:rFonts w:ascii="Times New Roman" w:hAnsi="Times New Roman" w:cs="Times New Roman"/>
            <w:sz w:val="16"/>
            <w:szCs w:val="16"/>
          </w:rPr>
          <w:fldChar w:fldCharType="separate"/>
        </w:r>
        <w:r w:rsidR="0086757E">
          <w:rPr>
            <w:rFonts w:ascii="Times New Roman" w:hAnsi="Times New Roman" w:cs="Times New Roman"/>
            <w:noProof/>
            <w:sz w:val="16"/>
            <w:szCs w:val="16"/>
          </w:rPr>
          <w:t>8</w:t>
        </w:r>
        <w:r w:rsidRPr="007E66E3">
          <w:rPr>
            <w:rFonts w:ascii="Times New Roman" w:hAnsi="Times New Roman" w:cs="Times New Roman"/>
            <w:noProof/>
            <w:sz w:val="16"/>
            <w:szCs w:val="16"/>
          </w:rPr>
          <w:fldChar w:fldCharType="end"/>
        </w:r>
      </w:p>
    </w:sdtContent>
  </w:sdt>
  <w:p w:rsidR="007E66E3" w:rsidRDefault="007E66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3CA8" w:rsidRDefault="00033CA8" w:rsidP="00467289">
      <w:pPr>
        <w:spacing w:after="0" w:line="240" w:lineRule="auto"/>
      </w:pPr>
      <w:r>
        <w:separator/>
      </w:r>
    </w:p>
  </w:footnote>
  <w:footnote w:type="continuationSeparator" w:id="0">
    <w:p w:rsidR="00033CA8" w:rsidRDefault="00033CA8" w:rsidP="004672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22174"/>
    <w:multiLevelType w:val="multilevel"/>
    <w:tmpl w:val="0DD6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6C10E4"/>
    <w:multiLevelType w:val="hybridMultilevel"/>
    <w:tmpl w:val="8DEAE0E6"/>
    <w:lvl w:ilvl="0" w:tplc="A8E4A438">
      <w:numFmt w:val="bullet"/>
      <w:lvlText w:val=""/>
      <w:lvlJc w:val="left"/>
      <w:pPr>
        <w:ind w:left="720" w:hanging="360"/>
      </w:pPr>
      <w:rPr>
        <w:rFonts w:ascii="Symbol" w:eastAsiaTheme="minorHAns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E22357"/>
    <w:multiLevelType w:val="hybridMultilevel"/>
    <w:tmpl w:val="0F72D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DA4"/>
    <w:rsid w:val="00003EE6"/>
    <w:rsid w:val="00033CA8"/>
    <w:rsid w:val="000435C3"/>
    <w:rsid w:val="000501A9"/>
    <w:rsid w:val="00061C29"/>
    <w:rsid w:val="00074A2B"/>
    <w:rsid w:val="00095F05"/>
    <w:rsid w:val="000A0CF0"/>
    <w:rsid w:val="000A1B52"/>
    <w:rsid w:val="000A697D"/>
    <w:rsid w:val="000C0586"/>
    <w:rsid w:val="000C3301"/>
    <w:rsid w:val="000E32EE"/>
    <w:rsid w:val="000E4080"/>
    <w:rsid w:val="000E6A46"/>
    <w:rsid w:val="000F23B2"/>
    <w:rsid w:val="0010468C"/>
    <w:rsid w:val="00114682"/>
    <w:rsid w:val="00127FB1"/>
    <w:rsid w:val="001645BD"/>
    <w:rsid w:val="001874D0"/>
    <w:rsid w:val="001A6787"/>
    <w:rsid w:val="001B7D2E"/>
    <w:rsid w:val="001D194A"/>
    <w:rsid w:val="001F7222"/>
    <w:rsid w:val="00200ACD"/>
    <w:rsid w:val="00224AD2"/>
    <w:rsid w:val="002459AB"/>
    <w:rsid w:val="002525AA"/>
    <w:rsid w:val="00260B51"/>
    <w:rsid w:val="00263CCB"/>
    <w:rsid w:val="002842A3"/>
    <w:rsid w:val="002A0E82"/>
    <w:rsid w:val="002C3261"/>
    <w:rsid w:val="002C6B1B"/>
    <w:rsid w:val="002E5DC8"/>
    <w:rsid w:val="002F43BD"/>
    <w:rsid w:val="0032072E"/>
    <w:rsid w:val="003267E3"/>
    <w:rsid w:val="00335FE4"/>
    <w:rsid w:val="00343BA9"/>
    <w:rsid w:val="00350B4F"/>
    <w:rsid w:val="003656DC"/>
    <w:rsid w:val="0037089E"/>
    <w:rsid w:val="00370F22"/>
    <w:rsid w:val="00372259"/>
    <w:rsid w:val="00375D76"/>
    <w:rsid w:val="00375FEC"/>
    <w:rsid w:val="00380552"/>
    <w:rsid w:val="003A5898"/>
    <w:rsid w:val="003B5265"/>
    <w:rsid w:val="003B6F6A"/>
    <w:rsid w:val="003D0189"/>
    <w:rsid w:val="00416F6C"/>
    <w:rsid w:val="004173C6"/>
    <w:rsid w:val="0043218A"/>
    <w:rsid w:val="004575C6"/>
    <w:rsid w:val="0046573B"/>
    <w:rsid w:val="00467289"/>
    <w:rsid w:val="00471A5A"/>
    <w:rsid w:val="004C5AAF"/>
    <w:rsid w:val="004E104F"/>
    <w:rsid w:val="004E7180"/>
    <w:rsid w:val="004E7F81"/>
    <w:rsid w:val="004F1213"/>
    <w:rsid w:val="00515534"/>
    <w:rsid w:val="00561CA6"/>
    <w:rsid w:val="005653E5"/>
    <w:rsid w:val="0056611C"/>
    <w:rsid w:val="00581186"/>
    <w:rsid w:val="005908A1"/>
    <w:rsid w:val="00592A9E"/>
    <w:rsid w:val="0059579F"/>
    <w:rsid w:val="005C47AE"/>
    <w:rsid w:val="005D10CC"/>
    <w:rsid w:val="005D2124"/>
    <w:rsid w:val="005E0EDF"/>
    <w:rsid w:val="006054E4"/>
    <w:rsid w:val="0062414F"/>
    <w:rsid w:val="00634C40"/>
    <w:rsid w:val="00635C82"/>
    <w:rsid w:val="006526C9"/>
    <w:rsid w:val="006558DA"/>
    <w:rsid w:val="006901E7"/>
    <w:rsid w:val="006C05C4"/>
    <w:rsid w:val="006E5EDA"/>
    <w:rsid w:val="006F6E35"/>
    <w:rsid w:val="00705369"/>
    <w:rsid w:val="007153A5"/>
    <w:rsid w:val="00722D97"/>
    <w:rsid w:val="007249BB"/>
    <w:rsid w:val="00734D1C"/>
    <w:rsid w:val="007353D7"/>
    <w:rsid w:val="00746581"/>
    <w:rsid w:val="0075126F"/>
    <w:rsid w:val="00773CBF"/>
    <w:rsid w:val="007944A3"/>
    <w:rsid w:val="00796EEA"/>
    <w:rsid w:val="007A5AA2"/>
    <w:rsid w:val="007D1D33"/>
    <w:rsid w:val="007E66E3"/>
    <w:rsid w:val="007F490B"/>
    <w:rsid w:val="008118F4"/>
    <w:rsid w:val="0086757E"/>
    <w:rsid w:val="0087111E"/>
    <w:rsid w:val="0088111F"/>
    <w:rsid w:val="00887231"/>
    <w:rsid w:val="00891238"/>
    <w:rsid w:val="008A2911"/>
    <w:rsid w:val="008B0AAA"/>
    <w:rsid w:val="008B13D0"/>
    <w:rsid w:val="008C0D96"/>
    <w:rsid w:val="008C68FF"/>
    <w:rsid w:val="008D5D81"/>
    <w:rsid w:val="008E7641"/>
    <w:rsid w:val="008F0D30"/>
    <w:rsid w:val="00900161"/>
    <w:rsid w:val="00924A65"/>
    <w:rsid w:val="00927D25"/>
    <w:rsid w:val="00964E9B"/>
    <w:rsid w:val="00967945"/>
    <w:rsid w:val="0098775B"/>
    <w:rsid w:val="00993BB6"/>
    <w:rsid w:val="009A1F89"/>
    <w:rsid w:val="009B6351"/>
    <w:rsid w:val="009D645D"/>
    <w:rsid w:val="00A0175D"/>
    <w:rsid w:val="00A06841"/>
    <w:rsid w:val="00A30FD6"/>
    <w:rsid w:val="00A50CD8"/>
    <w:rsid w:val="00A5112D"/>
    <w:rsid w:val="00A75B4A"/>
    <w:rsid w:val="00A765A9"/>
    <w:rsid w:val="00A76C56"/>
    <w:rsid w:val="00A84CE9"/>
    <w:rsid w:val="00AD3AD4"/>
    <w:rsid w:val="00AE0CB5"/>
    <w:rsid w:val="00B24290"/>
    <w:rsid w:val="00B26095"/>
    <w:rsid w:val="00BD7F6F"/>
    <w:rsid w:val="00BF3157"/>
    <w:rsid w:val="00BF417E"/>
    <w:rsid w:val="00C02C2A"/>
    <w:rsid w:val="00C4280C"/>
    <w:rsid w:val="00C4291A"/>
    <w:rsid w:val="00C56CB6"/>
    <w:rsid w:val="00C722A7"/>
    <w:rsid w:val="00C75528"/>
    <w:rsid w:val="00C81FF8"/>
    <w:rsid w:val="00CA7EBD"/>
    <w:rsid w:val="00CB6214"/>
    <w:rsid w:val="00CC061D"/>
    <w:rsid w:val="00CD652B"/>
    <w:rsid w:val="00D106E1"/>
    <w:rsid w:val="00D272BE"/>
    <w:rsid w:val="00D67F02"/>
    <w:rsid w:val="00D7548B"/>
    <w:rsid w:val="00DA23C9"/>
    <w:rsid w:val="00DD4D29"/>
    <w:rsid w:val="00E15944"/>
    <w:rsid w:val="00E2179C"/>
    <w:rsid w:val="00E52C70"/>
    <w:rsid w:val="00E54D7B"/>
    <w:rsid w:val="00E6254E"/>
    <w:rsid w:val="00E65B50"/>
    <w:rsid w:val="00E94173"/>
    <w:rsid w:val="00EC2A43"/>
    <w:rsid w:val="00EC7A22"/>
    <w:rsid w:val="00F27EEF"/>
    <w:rsid w:val="00F52E3F"/>
    <w:rsid w:val="00F533A3"/>
    <w:rsid w:val="00F62150"/>
    <w:rsid w:val="00F8248C"/>
    <w:rsid w:val="00F87BDC"/>
    <w:rsid w:val="00F903F0"/>
    <w:rsid w:val="00FB28C6"/>
    <w:rsid w:val="00FC3DA4"/>
    <w:rsid w:val="00FD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72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289"/>
  </w:style>
  <w:style w:type="paragraph" w:styleId="Footer">
    <w:name w:val="footer"/>
    <w:basedOn w:val="Normal"/>
    <w:link w:val="FooterChar"/>
    <w:uiPriority w:val="99"/>
    <w:unhideWhenUsed/>
    <w:rsid w:val="004672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289"/>
  </w:style>
  <w:style w:type="paragraph" w:styleId="BalloonText">
    <w:name w:val="Balloon Text"/>
    <w:basedOn w:val="Normal"/>
    <w:link w:val="BalloonTextChar"/>
    <w:uiPriority w:val="99"/>
    <w:semiHidden/>
    <w:unhideWhenUsed/>
    <w:rsid w:val="004672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289"/>
    <w:rPr>
      <w:rFonts w:ascii="Tahoma" w:hAnsi="Tahoma" w:cs="Tahoma"/>
      <w:sz w:val="16"/>
      <w:szCs w:val="16"/>
    </w:rPr>
  </w:style>
  <w:style w:type="character" w:styleId="Hyperlink">
    <w:name w:val="Hyperlink"/>
    <w:basedOn w:val="DefaultParagraphFont"/>
    <w:uiPriority w:val="99"/>
    <w:unhideWhenUsed/>
    <w:rsid w:val="001F7222"/>
    <w:rPr>
      <w:color w:val="0000FF" w:themeColor="hyperlink"/>
      <w:u w:val="single"/>
    </w:rPr>
  </w:style>
  <w:style w:type="paragraph" w:styleId="ListParagraph">
    <w:name w:val="List Paragraph"/>
    <w:basedOn w:val="Normal"/>
    <w:uiPriority w:val="34"/>
    <w:qFormat/>
    <w:rsid w:val="007353D7"/>
    <w:pPr>
      <w:ind w:left="720"/>
      <w:contextualSpacing/>
    </w:pPr>
  </w:style>
  <w:style w:type="paragraph" w:styleId="NormalWeb">
    <w:name w:val="Normal (Web)"/>
    <w:basedOn w:val="Normal"/>
    <w:uiPriority w:val="99"/>
    <w:semiHidden/>
    <w:unhideWhenUsed/>
    <w:rsid w:val="00061C2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874D0"/>
    <w:rPr>
      <w:color w:val="800080" w:themeColor="followedHyperlink"/>
      <w:u w:val="single"/>
    </w:rPr>
  </w:style>
  <w:style w:type="character" w:styleId="Strong">
    <w:name w:val="Strong"/>
    <w:basedOn w:val="DefaultParagraphFont"/>
    <w:uiPriority w:val="22"/>
    <w:qFormat/>
    <w:rsid w:val="00722D97"/>
    <w:rPr>
      <w:b/>
      <w:bCs/>
    </w:rPr>
  </w:style>
  <w:style w:type="character" w:styleId="Emphasis">
    <w:name w:val="Emphasis"/>
    <w:basedOn w:val="DefaultParagraphFont"/>
    <w:uiPriority w:val="20"/>
    <w:qFormat/>
    <w:rsid w:val="005908A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72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289"/>
  </w:style>
  <w:style w:type="paragraph" w:styleId="Footer">
    <w:name w:val="footer"/>
    <w:basedOn w:val="Normal"/>
    <w:link w:val="FooterChar"/>
    <w:uiPriority w:val="99"/>
    <w:unhideWhenUsed/>
    <w:rsid w:val="004672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289"/>
  </w:style>
  <w:style w:type="paragraph" w:styleId="BalloonText">
    <w:name w:val="Balloon Text"/>
    <w:basedOn w:val="Normal"/>
    <w:link w:val="BalloonTextChar"/>
    <w:uiPriority w:val="99"/>
    <w:semiHidden/>
    <w:unhideWhenUsed/>
    <w:rsid w:val="004672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289"/>
    <w:rPr>
      <w:rFonts w:ascii="Tahoma" w:hAnsi="Tahoma" w:cs="Tahoma"/>
      <w:sz w:val="16"/>
      <w:szCs w:val="16"/>
    </w:rPr>
  </w:style>
  <w:style w:type="character" w:styleId="Hyperlink">
    <w:name w:val="Hyperlink"/>
    <w:basedOn w:val="DefaultParagraphFont"/>
    <w:uiPriority w:val="99"/>
    <w:unhideWhenUsed/>
    <w:rsid w:val="001F7222"/>
    <w:rPr>
      <w:color w:val="0000FF" w:themeColor="hyperlink"/>
      <w:u w:val="single"/>
    </w:rPr>
  </w:style>
  <w:style w:type="paragraph" w:styleId="ListParagraph">
    <w:name w:val="List Paragraph"/>
    <w:basedOn w:val="Normal"/>
    <w:uiPriority w:val="34"/>
    <w:qFormat/>
    <w:rsid w:val="007353D7"/>
    <w:pPr>
      <w:ind w:left="720"/>
      <w:contextualSpacing/>
    </w:pPr>
  </w:style>
  <w:style w:type="paragraph" w:styleId="NormalWeb">
    <w:name w:val="Normal (Web)"/>
    <w:basedOn w:val="Normal"/>
    <w:uiPriority w:val="99"/>
    <w:semiHidden/>
    <w:unhideWhenUsed/>
    <w:rsid w:val="00061C2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874D0"/>
    <w:rPr>
      <w:color w:val="800080" w:themeColor="followedHyperlink"/>
      <w:u w:val="single"/>
    </w:rPr>
  </w:style>
  <w:style w:type="character" w:styleId="Strong">
    <w:name w:val="Strong"/>
    <w:basedOn w:val="DefaultParagraphFont"/>
    <w:uiPriority w:val="22"/>
    <w:qFormat/>
    <w:rsid w:val="00722D97"/>
    <w:rPr>
      <w:b/>
      <w:bCs/>
    </w:rPr>
  </w:style>
  <w:style w:type="character" w:styleId="Emphasis">
    <w:name w:val="Emphasis"/>
    <w:basedOn w:val="DefaultParagraphFont"/>
    <w:uiPriority w:val="20"/>
    <w:qFormat/>
    <w:rsid w:val="005908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90538">
      <w:bodyDiv w:val="1"/>
      <w:marLeft w:val="0"/>
      <w:marRight w:val="0"/>
      <w:marTop w:val="0"/>
      <w:marBottom w:val="0"/>
      <w:divBdr>
        <w:top w:val="none" w:sz="0" w:space="0" w:color="auto"/>
        <w:left w:val="none" w:sz="0" w:space="0" w:color="auto"/>
        <w:bottom w:val="none" w:sz="0" w:space="0" w:color="auto"/>
        <w:right w:val="none" w:sz="0" w:space="0" w:color="auto"/>
      </w:divBdr>
    </w:div>
    <w:div w:id="537668192">
      <w:bodyDiv w:val="1"/>
      <w:marLeft w:val="0"/>
      <w:marRight w:val="0"/>
      <w:marTop w:val="0"/>
      <w:marBottom w:val="0"/>
      <w:divBdr>
        <w:top w:val="none" w:sz="0" w:space="0" w:color="auto"/>
        <w:left w:val="none" w:sz="0" w:space="0" w:color="auto"/>
        <w:bottom w:val="none" w:sz="0" w:space="0" w:color="auto"/>
        <w:right w:val="none" w:sz="0" w:space="0" w:color="auto"/>
      </w:divBdr>
    </w:div>
    <w:div w:id="704867288">
      <w:bodyDiv w:val="1"/>
      <w:marLeft w:val="0"/>
      <w:marRight w:val="0"/>
      <w:marTop w:val="0"/>
      <w:marBottom w:val="0"/>
      <w:divBdr>
        <w:top w:val="none" w:sz="0" w:space="0" w:color="auto"/>
        <w:left w:val="none" w:sz="0" w:space="0" w:color="auto"/>
        <w:bottom w:val="none" w:sz="0" w:space="0" w:color="auto"/>
        <w:right w:val="none" w:sz="0" w:space="0" w:color="auto"/>
      </w:divBdr>
    </w:div>
    <w:div w:id="1100375753">
      <w:bodyDiv w:val="1"/>
      <w:marLeft w:val="0"/>
      <w:marRight w:val="0"/>
      <w:marTop w:val="0"/>
      <w:marBottom w:val="0"/>
      <w:divBdr>
        <w:top w:val="none" w:sz="0" w:space="0" w:color="auto"/>
        <w:left w:val="none" w:sz="0" w:space="0" w:color="auto"/>
        <w:bottom w:val="none" w:sz="0" w:space="0" w:color="auto"/>
        <w:right w:val="none" w:sz="0" w:space="0" w:color="auto"/>
      </w:divBdr>
    </w:div>
    <w:div w:id="112685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alformation.nation@gmail.com" TargetMode="External"/><Relationship Id="rId18" Type="http://schemas.openxmlformats.org/officeDocument/2006/relationships/image" Target="media/image4.png"/><Relationship Id="rId26" Type="http://schemas.openxmlformats.org/officeDocument/2006/relationships/hyperlink" Target="http://www.colorado.edu/eeb/facultysites/pieter/" TargetMode="External"/><Relationship Id="rId39" Type="http://schemas.openxmlformats.org/officeDocument/2006/relationships/image" Target="media/image14.jpeg"/><Relationship Id="rId3" Type="http://schemas.microsoft.com/office/2007/relationships/stylesWithEffects" Target="stylesWithEffects.xml"/><Relationship Id="rId21" Type="http://schemas.openxmlformats.org/officeDocument/2006/relationships/image" Target="media/image7.jpeg"/><Relationship Id="rId34" Type="http://schemas.openxmlformats.org/officeDocument/2006/relationships/hyperlink" Target="http://narcam.fieldscope.org/" TargetMode="External"/><Relationship Id="rId42" Type="http://schemas.openxmlformats.org/officeDocument/2006/relationships/hyperlink" Target="http://www.savethefrogs.com/" TargetMode="External"/><Relationship Id="rId47" Type="http://schemas.openxmlformats.org/officeDocument/2006/relationships/hyperlink" Target="https://www.pwrc.usgs.gov/naamp/index.cfm?" TargetMode="External"/><Relationship Id="rId50" Type="http://schemas.openxmlformats.org/officeDocument/2006/relationships/hyperlink" Target="http://parcplace.org/"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Deformed_Amphibian_Images.pdf" TargetMode="External"/><Relationship Id="rId25" Type="http://schemas.openxmlformats.org/officeDocument/2006/relationships/image" Target="media/image8.jpeg"/><Relationship Id="rId33" Type="http://schemas.openxmlformats.org/officeDocument/2006/relationships/image" Target="media/image13.jpeg"/><Relationship Id="rId38" Type="http://schemas.openxmlformats.org/officeDocument/2006/relationships/hyperlink" Target="mailto:malformation.nation@gmail.com" TargetMode="External"/><Relationship Id="rId46" Type="http://schemas.openxmlformats.org/officeDocument/2006/relationships/hyperlink" Target="http://www.cnah.org/"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6.jpeg"/><Relationship Id="rId29" Type="http://schemas.openxmlformats.org/officeDocument/2006/relationships/image" Target="media/image10.jpeg"/><Relationship Id="rId41" Type="http://schemas.openxmlformats.org/officeDocument/2006/relationships/hyperlink" Target="http://www.tropicalpets.com/amphibians/pet-amphibians/"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malformation.nation@gmail.com" TargetMode="External"/><Relationship Id="rId24" Type="http://schemas.openxmlformats.org/officeDocument/2006/relationships/hyperlink" Target="http://www.fws.gov/contaminants/Issues/Amphibians.cfm" TargetMode="External"/><Relationship Id="rId32" Type="http://schemas.openxmlformats.org/officeDocument/2006/relationships/hyperlink" Target="http://education.nationalgeographic.com/education/programs/fieldscope/?ar_a=1" TargetMode="External"/><Relationship Id="rId37" Type="http://schemas.openxmlformats.org/officeDocument/2006/relationships/hyperlink" Target="mailto:malformation.nation@gmail.com" TargetMode="External"/><Relationship Id="rId40" Type="http://schemas.openxmlformats.org/officeDocument/2006/relationships/hyperlink" Target="http://www.tropicalpets.com/amphibians/pet-amphibians/" TargetMode="External"/><Relationship Id="rId45" Type="http://schemas.openxmlformats.org/officeDocument/2006/relationships/hyperlink" Target="http://www.nwhc.usgs.gov/disease_information/amphibian_malformation_and_decline/"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www.fws.gov/contaminants/" TargetMode="External"/><Relationship Id="rId28" Type="http://schemas.openxmlformats.org/officeDocument/2006/relationships/image" Target="media/image9.jpeg"/><Relationship Id="rId36" Type="http://schemas.openxmlformats.org/officeDocument/2006/relationships/hyperlink" Target="http://narcam.fieldscope.org/" TargetMode="External"/><Relationship Id="rId49" Type="http://schemas.openxmlformats.org/officeDocument/2006/relationships/hyperlink" Target="http://www.amphibianark.org/" TargetMode="External"/><Relationship Id="rId10" Type="http://schemas.openxmlformats.org/officeDocument/2006/relationships/hyperlink" Target="Deformed_Amphibian_Images.pdf" TargetMode="External"/><Relationship Id="rId19" Type="http://schemas.openxmlformats.org/officeDocument/2006/relationships/image" Target="media/image5.png"/><Relationship Id="rId31" Type="http://schemas.openxmlformats.org/officeDocument/2006/relationships/image" Target="media/image12.jpeg"/><Relationship Id="rId44" Type="http://schemas.openxmlformats.org/officeDocument/2006/relationships/hyperlink" Target="http://armi.usgs.gov/" TargetMode="External"/><Relationship Id="rId52" Type="http://schemas.openxmlformats.org/officeDocument/2006/relationships/hyperlink" Target="http://www.fws.gov/contaminants/Documents/Homeowners_Guide_Frogs.pdf" TargetMode="External"/><Relationship Id="rId4" Type="http://schemas.openxmlformats.org/officeDocument/2006/relationships/settings" Target="settings.xml"/><Relationship Id="rId9" Type="http://schemas.openxmlformats.org/officeDocument/2006/relationships/hyperlink" Target="http://narcam.fieldscope.org/" TargetMode="External"/><Relationship Id="rId14" Type="http://schemas.openxmlformats.org/officeDocument/2006/relationships/image" Target="media/image2.jpeg"/><Relationship Id="rId22" Type="http://schemas.openxmlformats.org/officeDocument/2006/relationships/hyperlink" Target="http://education.nationalgeographic.com/education/programs/fieldscope/?ar_a=1" TargetMode="External"/><Relationship Id="rId27" Type="http://schemas.openxmlformats.org/officeDocument/2006/relationships/hyperlink" Target="http://www.aquaticparasites.org/" TargetMode="External"/><Relationship Id="rId30" Type="http://schemas.openxmlformats.org/officeDocument/2006/relationships/image" Target="media/image11.jpeg"/><Relationship Id="rId35" Type="http://schemas.openxmlformats.org/officeDocument/2006/relationships/hyperlink" Target="http://narcam.fieldscope.org/" TargetMode="External"/><Relationship Id="rId43" Type="http://schemas.openxmlformats.org/officeDocument/2006/relationships/hyperlink" Target="http://www.amphibians.org/" TargetMode="External"/><Relationship Id="rId48" Type="http://schemas.openxmlformats.org/officeDocument/2006/relationships/hyperlink" Target="http://www.amphibiaweb.org" TargetMode="External"/><Relationship Id="rId8" Type="http://schemas.openxmlformats.org/officeDocument/2006/relationships/hyperlink" Target="http://narcam.fieldscope.org/" TargetMode="External"/><Relationship Id="rId51" Type="http://schemas.openxmlformats.org/officeDocument/2006/relationships/hyperlink" Target="http://ssarherp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2034</TotalTime>
  <Pages>8</Pages>
  <Words>2086</Words>
  <Characters>11895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Home” page</vt:lpstr>
    </vt:vector>
  </TitlesOfParts>
  <Company/>
  <LinksUpToDate>false</LinksUpToDate>
  <CharactersWithSpaces>13954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page</dc:title>
  <dc:creator>Windows User</dc:creator>
  <cp:lastModifiedBy>Windows User</cp:lastModifiedBy>
  <cp:revision>144</cp:revision>
  <dcterms:created xsi:type="dcterms:W3CDTF">2014-08-21T21:43:00Z</dcterms:created>
  <dcterms:modified xsi:type="dcterms:W3CDTF">2014-10-01T21:07:00Z</dcterms:modified>
</cp:coreProperties>
</file>